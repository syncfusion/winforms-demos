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0DA15" w14:textId="77777777" w:rsidR="001D38BF" w:rsidRPr="00683DC9" w:rsidRDefault="00AF6E60" w:rsidP="00531BC2">
      <w:pPr>
        <w:pStyle w:val="Heading1"/>
        <w:suppressLineNumbers/>
        <w:jc w:val="center"/>
        <w:rPr>
          <w:rFonts w:cstheme="minorHAnsi"/>
        </w:rPr>
      </w:pPr>
      <w:r w:rsidRPr="00683DC9">
        <w:rPr>
          <w:rFonts w:cstheme="minorHAnsi"/>
        </w:rPr>
        <w:t xml:space="preserve">Word to </w:t>
      </w:r>
      <w:r w:rsidR="007D3C19">
        <w:rPr>
          <w:rFonts w:cstheme="minorHAnsi"/>
        </w:rPr>
        <w:t>PDF</w:t>
      </w:r>
      <w:r w:rsidRPr="00683DC9">
        <w:rPr>
          <w:rFonts w:cstheme="minorHAnsi"/>
        </w:rPr>
        <w:t xml:space="preserve"> conversion</w:t>
      </w:r>
    </w:p>
    <w:p w14:paraId="3FEB4DB7" w14:textId="70A867A9" w:rsidR="001A4E73" w:rsidRDefault="001A4E73" w:rsidP="0004698E">
      <w:pPr>
        <w:pStyle w:val="t"/>
        <w:rPr>
          <w:color w:val="000000"/>
          <w:lang w:val="fr-FR" w:eastAsia="en-IN"/>
        </w:rPr>
      </w:pPr>
      <w:r w:rsidRPr="0004698E">
        <w:rPr>
          <w:noProof/>
          <w:lang w:eastAsia="en-US"/>
        </w:rPr>
        <w:drawing>
          <wp:anchor distT="0" distB="0" distL="114300" distR="114300" simplePos="0" relativeHeight="251656192" behindDoc="0" locked="1" layoutInCell="1" allowOverlap="1" wp14:anchorId="2531F21B" wp14:editId="32E6236D">
            <wp:simplePos x="0" y="0"/>
            <wp:positionH relativeFrom="column">
              <wp:posOffset>4933950</wp:posOffset>
            </wp:positionH>
            <wp:positionV relativeFrom="margin">
              <wp:posOffset>1644650</wp:posOffset>
            </wp:positionV>
            <wp:extent cx="1228725" cy="1228725"/>
            <wp:effectExtent l="266700" t="266700" r="238125" b="25717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nBois_Christmas_tre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00000"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B03" w:rsidRPr="00414B03">
        <w:rPr>
          <w:color w:val="000000"/>
          <w:lang w:val="fr-FR" w:eastAsia="en-IN"/>
        </w:rPr>
        <w:t xml:space="preserve">Lorem ipsum dolor sit amet, lacus amet amet ultricies. </w:t>
      </w:r>
      <w:commentRangeStart w:id="0"/>
      <w:commentRangeStart w:id="1"/>
      <w:r w:rsidR="00414B03" w:rsidRPr="00414B03">
        <w:rPr>
          <w:color w:val="000000"/>
          <w:lang w:val="fr-FR" w:eastAsia="en-IN"/>
        </w:rPr>
        <w:t xml:space="preserve">Quisque </w:t>
      </w:r>
      <w:commentRangeEnd w:id="0"/>
      <w:r w:rsidR="003A2A71">
        <w:rPr>
          <w:rStyle w:val="CommentReference"/>
          <w:rFonts w:eastAsia="Times New Roman"/>
          <w:lang w:eastAsia="en-US"/>
        </w:rPr>
        <w:commentReference w:id="0"/>
      </w:r>
      <w:commentRangeEnd w:id="1"/>
      <w:r w:rsidR="00B03075">
        <w:rPr>
          <w:rStyle w:val="CommentReference"/>
          <w:rFonts w:eastAsia="Times New Roman"/>
          <w:lang w:eastAsia="en-US"/>
        </w:rPr>
        <w:commentReference w:id="1"/>
      </w:r>
      <w:r w:rsidR="00414B03" w:rsidRPr="00414B03">
        <w:rPr>
          <w:color w:val="000000"/>
          <w:lang w:val="fr-FR" w:eastAsia="en-IN"/>
        </w:rPr>
        <w:t xml:space="preserve">mi venenatis morbi libero, orci </w:t>
      </w:r>
      <w:r w:rsidR="00414B03" w:rsidRPr="005F3993">
        <w:rPr>
          <w:color w:val="000000"/>
          <w:lang w:val="fr-FR" w:eastAsia="en-IN"/>
        </w:rPr>
        <w:t xml:space="preserve"> </w:t>
      </w:r>
      <w:r w:rsidRPr="005F3993">
        <w:rPr>
          <w:color w:val="000000"/>
          <w:lang w:val="fr-FR" w:eastAsia="en-IN"/>
        </w:rPr>
        <w:t xml:space="preserve">dis, mi ut et class porta, massa ligula magna enim, aliquam orci </w:t>
      </w:r>
      <w:r w:rsidR="005F3993">
        <w:rPr>
          <w:color w:val="000000"/>
          <w:lang w:val="fr-FR" w:eastAsia="en-IN"/>
        </w:rPr>
        <w:t>vestibulum</w:t>
      </w:r>
    </w:p>
    <w:p w14:paraId="41114983" w14:textId="527175FB" w:rsidR="001A7E39" w:rsidRPr="001A7E39" w:rsidRDefault="000F2B4F" w:rsidP="00531BC2">
      <w:pPr>
        <w:pStyle w:val="t"/>
        <w:suppressLineNumbers/>
        <w:outlineLvl w:val="1"/>
        <w:rPr>
          <w:b/>
          <w:color w:val="000000"/>
          <w:sz w:val="28"/>
          <w:lang w:val="fr-FR" w:eastAsia="en-IN"/>
        </w:rPr>
      </w:pPr>
      <w:r>
        <w:rPr>
          <w:b/>
          <w:color w:val="000000"/>
          <w:sz w:val="28"/>
          <w:lang w:val="fr-FR" w:eastAsia="en-IN"/>
        </w:rPr>
        <w:t xml:space="preserve">Mathematical </w:t>
      </w:r>
      <w:r w:rsidR="001A7E39" w:rsidRPr="001A7E39">
        <w:rPr>
          <w:b/>
          <w:color w:val="000000"/>
          <w:sz w:val="28"/>
          <w:lang w:val="fr-FR" w:eastAsia="en-IN"/>
        </w:rPr>
        <w:t>Equation</w:t>
      </w:r>
    </w:p>
    <w:p w14:paraId="3BA39192" w14:textId="1F8DB3FB" w:rsidR="00C44CE0" w:rsidRPr="000F2B4F" w:rsidRDefault="000F2B4F" w:rsidP="00531BC2">
      <w:pPr>
        <w:pStyle w:val="t"/>
        <w:suppressLineNumbers/>
        <w:rPr>
          <w:color w:val="000000"/>
          <w:sz w:val="36"/>
          <w:lang w:val="fr-FR" w:eastAsia="en-I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36"/>
              <w:lang w:val="fr-FR" w:eastAsia="en-IN"/>
            </w:rPr>
            <m:t>f</m:t>
          </m:r>
          <m:d>
            <m:dPr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6"/>
              <w:lang w:val="fr-FR" w:eastAsia="en-IN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36"/>
              <w:lang w:val="fr-FR" w:eastAsia="en-IN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color w:val="000000"/>
                      <w:sz w:val="36"/>
                      <w:lang w:val="fr-FR" w:eastAsia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36"/>
                              <w:lang w:val="fr-FR"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color w:val="000000"/>
                      <w:sz w:val="36"/>
                      <w:lang w:val="fr-FR" w:eastAsia="en-I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36"/>
                              <w:lang w:val="fr-FR"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1A3E78EE" w14:textId="77777777" w:rsidR="000F2B4F" w:rsidRPr="000F2B4F" w:rsidRDefault="000F2B4F" w:rsidP="00531BC2">
      <w:pPr>
        <w:pStyle w:val="t"/>
        <w:suppressLineNumbers/>
        <w:rPr>
          <w:b/>
          <w:color w:val="000000"/>
          <w:sz w:val="36"/>
          <w:lang w:val="fr-FR" w:eastAsia="en-IN"/>
        </w:rPr>
      </w:pPr>
    </w:p>
    <w:p w14:paraId="15B50F64" w14:textId="31F6EB7E" w:rsidR="001A4E73" w:rsidRPr="00DD49CF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r w:rsidRPr="0050669F">
        <w:rPr>
          <w:b/>
          <w:color w:val="000000"/>
          <w:sz w:val="24"/>
          <w:szCs w:val="24"/>
          <w:lang w:val="fr-FR" w:eastAsia="en-IN"/>
          <w:rPrChange w:id="2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Turpis</w:t>
      </w:r>
      <w:r w:rsidRPr="00DD49CF">
        <w:rPr>
          <w:color w:val="000000"/>
          <w:sz w:val="24"/>
          <w:szCs w:val="24"/>
          <w:lang w:val="fr-FR" w:eastAsia="en-IN"/>
        </w:rPr>
        <w:t xml:space="preserve"> facilisis vitae consequat, cum a a, turpis dui consequat massa in dolor per, felis non amet.</w:t>
      </w:r>
    </w:p>
    <w:p w14:paraId="5E1C23C7" w14:textId="77777777" w:rsidR="001A4E73" w:rsidRPr="001A4E73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r w:rsidRPr="0050669F">
        <w:rPr>
          <w:i/>
          <w:color w:val="000000"/>
          <w:sz w:val="24"/>
          <w:szCs w:val="24"/>
          <w:lang w:val="fr-FR" w:eastAsia="en-IN"/>
          <w:rPrChange w:id="3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Auctor</w:t>
      </w:r>
      <w:r w:rsidRPr="00DD49CF">
        <w:rPr>
          <w:color w:val="000000"/>
          <w:sz w:val="24"/>
          <w:szCs w:val="24"/>
          <w:lang w:val="fr-FR" w:eastAsia="en-IN"/>
        </w:rPr>
        <w:t xml:space="preserve"> eleifend in omnis elit vestibulum, donec non elementum tellus est mauris, id aliquam, at lacus, arcu pretium proin lacus dolor et. </w:t>
      </w:r>
      <w:r w:rsidRPr="001A4E73">
        <w:rPr>
          <w:color w:val="000000"/>
          <w:sz w:val="24"/>
          <w:szCs w:val="24"/>
          <w:lang w:val="fr-FR" w:eastAsia="en-IN"/>
        </w:rPr>
        <w:t>Eu tortor, vel ultrices amet dignissim mauris vehicula.</w:t>
      </w:r>
    </w:p>
    <w:p w14:paraId="789568D3" w14:textId="77777777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50669F">
        <w:rPr>
          <w:color w:val="000000"/>
          <w:sz w:val="24"/>
          <w:szCs w:val="24"/>
          <w:u w:val="single"/>
          <w:lang w:val="fr-FR" w:eastAsia="en-IN"/>
          <w:rPrChange w:id="4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Lorem</w:t>
      </w:r>
      <w:r w:rsidRPr="001A4E73">
        <w:rPr>
          <w:color w:val="000000"/>
          <w:sz w:val="24"/>
          <w:szCs w:val="24"/>
          <w:lang w:val="fr-FR" w:eastAsia="en-IN"/>
        </w:rPr>
        <w:t xml:space="preserve"> tortor neque, purus taciti quis id. </w:t>
      </w:r>
      <w:r w:rsidRPr="00D66DB2">
        <w:rPr>
          <w:color w:val="000000"/>
          <w:sz w:val="24"/>
          <w:szCs w:val="24"/>
          <w:lang w:val="de-DE" w:eastAsia="en-IN"/>
        </w:rPr>
        <w:t>Elementum integer orci accumsan minim phasellus vel.</w:t>
      </w:r>
    </w:p>
    <w:p w14:paraId="16E35733" w14:textId="77777777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</w:p>
    <w:p w14:paraId="2A94EC69" w14:textId="6B06AE84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D66DB2">
        <w:rPr>
          <w:color w:val="000000"/>
          <w:sz w:val="24"/>
          <w:szCs w:val="24"/>
          <w:lang w:val="de-DE" w:eastAsia="en-IN"/>
        </w:rPr>
        <w:t xml:space="preserve">Vestibulum duis </w:t>
      </w:r>
      <w:ins w:id="5" w:author="Ramaraj Marimuthu [2]" w:date="2020-12-01T15:07:00Z">
        <w:r w:rsidR="006718F7" w:rsidRPr="006718F7">
          <w:rPr>
            <w:color w:val="000000"/>
            <w:sz w:val="24"/>
            <w:szCs w:val="24"/>
            <w:lang w:val="de-DE" w:eastAsia="en-IN"/>
          </w:rPr>
          <w:t xml:space="preserve">lacus amet amet </w:t>
        </w:r>
      </w:ins>
      <w:r w:rsidRPr="00D66DB2">
        <w:rPr>
          <w:color w:val="000000"/>
          <w:sz w:val="24"/>
          <w:szCs w:val="24"/>
          <w:lang w:val="de-DE" w:eastAsia="en-IN"/>
        </w:rPr>
        <w:t xml:space="preserve">integer diam mi libero felis, sollicitudin id dictum etiam blandit lacus, ac condimentum </w:t>
      </w:r>
      <w:r w:rsidR="0004698E"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1" layoutInCell="1" allowOverlap="1" wp14:anchorId="1011940E" wp14:editId="0D699403">
            <wp:simplePos x="0" y="0"/>
            <wp:positionH relativeFrom="column">
              <wp:align>left</wp:align>
            </wp:positionH>
            <wp:positionV relativeFrom="paragraph">
              <wp:posOffset>177800</wp:posOffset>
            </wp:positionV>
            <wp:extent cx="1495425" cy="1495425"/>
            <wp:effectExtent l="0" t="0" r="9525" b="9525"/>
            <wp:wrapTight wrapText="bothSides">
              <wp:wrapPolygon edited="1">
                <wp:start x="9906" y="0"/>
                <wp:lineTo x="2476" y="3027"/>
                <wp:lineTo x="2476" y="8805"/>
                <wp:lineTo x="0" y="10456"/>
                <wp:lineTo x="0" y="11832"/>
                <wp:lineTo x="5778" y="13208"/>
                <wp:lineTo x="3027" y="17610"/>
                <wp:lineTo x="2752" y="18436"/>
                <wp:lineTo x="6879" y="20637"/>
                <wp:lineTo x="9906" y="21462"/>
                <wp:lineTo x="11282" y="21462"/>
                <wp:lineTo x="12932" y="21462"/>
                <wp:lineTo x="18711" y="18436"/>
                <wp:lineTo x="18436" y="13208"/>
                <wp:lineTo x="19398" y="11281"/>
                <wp:lineTo x="21600" y="9906"/>
                <wp:lineTo x="18711" y="8805"/>
                <wp:lineTo x="18161" y="4403"/>
                <wp:lineTo x="19261" y="3577"/>
                <wp:lineTo x="18436" y="2752"/>
                <wp:lineTo x="11282" y="0"/>
                <wp:lineTo x="9906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66DB2">
        <w:rPr>
          <w:color w:val="000000"/>
          <w:sz w:val="24"/>
          <w:szCs w:val="24"/>
          <w:lang w:val="de-DE" w:eastAsia="en-IN"/>
        </w:rPr>
        <w:t>magna dictumst interdum et,</w:t>
      </w:r>
    </w:p>
    <w:p w14:paraId="2E3E4A6B" w14:textId="77777777" w:rsidR="001A4E73" w:rsidRPr="006A5DD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s-MX" w:eastAsia="en-IN"/>
        </w:rPr>
      </w:pPr>
      <w:r w:rsidRPr="006A5DD2">
        <w:rPr>
          <w:color w:val="000000"/>
          <w:sz w:val="24"/>
          <w:szCs w:val="24"/>
          <w:lang w:val="es-MX" w:eastAsia="en-IN"/>
        </w:rPr>
        <w:t xml:space="preserve">nam commodo mi habitasse enim fringilla nunc, amet aliquam sapien per tortor luctus. </w:t>
      </w:r>
      <w:commentRangeStart w:id="6"/>
      <w:r w:rsidRPr="006A5DD2">
        <w:rPr>
          <w:color w:val="000000"/>
          <w:sz w:val="24"/>
          <w:szCs w:val="24"/>
          <w:lang w:val="es-MX" w:eastAsia="en-IN"/>
        </w:rPr>
        <w:t>Conubia voluptates at nunc, congue lectus, malesuada nulla.</w:t>
      </w:r>
    </w:p>
    <w:p w14:paraId="26B9AF48" w14:textId="77777777" w:rsidR="001A4E73" w:rsidRPr="006A5DD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s-MX" w:eastAsia="en-IN"/>
        </w:rPr>
      </w:pPr>
      <w:r w:rsidRPr="006A5DD2">
        <w:rPr>
          <w:color w:val="000000"/>
          <w:sz w:val="24"/>
          <w:szCs w:val="24"/>
          <w:lang w:val="es-MX" w:eastAsia="en-IN"/>
        </w:rPr>
        <w:t>Rutrum quo morbi, feugiat sed mi turpis,</w:t>
      </w:r>
      <w:r w:rsidR="00B01BC5" w:rsidRPr="006A5DD2">
        <w:rPr>
          <w:color w:val="000000"/>
          <w:sz w:val="24"/>
          <w:szCs w:val="24"/>
          <w:lang w:val="es-MX" w:eastAsia="en-IN"/>
        </w:rPr>
        <w:t xml:space="preserve"> ac cursus integer ornare dolor</w:t>
      </w:r>
      <w:r w:rsidR="00281526" w:rsidRPr="006A5DD2">
        <w:rPr>
          <w:color w:val="000000"/>
          <w:sz w:val="24"/>
          <w:szCs w:val="24"/>
          <w:lang w:val="es-MX" w:eastAsia="en-IN"/>
        </w:rPr>
        <w:t xml:space="preserve"> </w:t>
      </w:r>
      <w:r w:rsidRPr="006A5DD2">
        <w:rPr>
          <w:color w:val="000000"/>
          <w:sz w:val="24"/>
          <w:szCs w:val="24"/>
          <w:lang w:val="es-MX" w:eastAsia="en-IN"/>
        </w:rPr>
        <w:t>Purus dui in et tincidunt</w:t>
      </w:r>
      <w:commentRangeEnd w:id="6"/>
      <w:r w:rsidR="00656BA8">
        <w:rPr>
          <w:rStyle w:val="CommentReference"/>
        </w:rPr>
        <w:commentReference w:id="6"/>
      </w:r>
      <w:r w:rsidRPr="006A5DD2">
        <w:rPr>
          <w:color w:val="000000"/>
          <w:sz w:val="24"/>
          <w:szCs w:val="24"/>
          <w:lang w:val="es-MX" w:eastAsia="en-IN"/>
        </w:rPr>
        <w:t>, sed eros pede adipiscing tellus, est suscipit nulla,</w:t>
      </w:r>
    </w:p>
    <w:p w14:paraId="3C8630C7" w14:textId="77777777" w:rsidR="001A4E73" w:rsidRPr="00DB4056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r w:rsidRPr="006A5DD2">
        <w:rPr>
          <w:color w:val="000000"/>
          <w:sz w:val="24"/>
          <w:szCs w:val="24"/>
          <w:lang w:val="es-MX" w:eastAsia="en-IN"/>
        </w:rPr>
        <w:t xml:space="preserve">arcu nec fringilla vel aliquam, mollis lorem rerum hac vestibulum ante nullam. </w:t>
      </w:r>
      <w:r w:rsidRPr="00CB1689">
        <w:rPr>
          <w:color w:val="000000"/>
          <w:sz w:val="24"/>
          <w:szCs w:val="24"/>
          <w:lang w:val="es-MX" w:eastAsia="en-IN"/>
        </w:rPr>
        <w:t xml:space="preserve">Volutpat a lectus, lorem pulvinar quis. </w:t>
      </w:r>
      <w:r w:rsidRPr="00DB4056">
        <w:rPr>
          <w:color w:val="000000"/>
          <w:sz w:val="24"/>
          <w:szCs w:val="24"/>
          <w:lang w:val="en-IN" w:eastAsia="en-IN"/>
        </w:rPr>
        <w:t>Lobortis vehicula in imperdiet orci urna.</w:t>
      </w:r>
    </w:p>
    <w:p w14:paraId="030A110C" w14:textId="77777777" w:rsidR="002A0BBC" w:rsidRPr="006A5DD2" w:rsidRDefault="0041196C" w:rsidP="002A0BBC">
      <w:pPr>
        <w:pStyle w:val="t"/>
        <w:rPr>
          <w:color w:val="000000"/>
          <w:lang w:val="es-MX" w:eastAsia="en-IN"/>
        </w:rPr>
      </w:pPr>
      <w:r w:rsidRPr="00BB6F84">
        <w:rPr>
          <w:color w:val="000000"/>
          <w:lang w:val="en-IN" w:eastAsia="en-IN"/>
          <w:rPrChange w:id="7" w:author="Suriya Balamurugan" w:date="2021-02-22T18:31:00Z">
            <w:rPr>
              <w:color w:val="000000"/>
              <w:lang w:val="es-MX" w:eastAsia="en-IN"/>
            </w:rPr>
          </w:rPrChange>
        </w:rPr>
        <w:t xml:space="preserve">Lorem ipsum dolor sit amet, lacus amet amet ultricies. </w:t>
      </w:r>
      <w:r w:rsidRPr="0041196C">
        <w:rPr>
          <w:color w:val="000000"/>
          <w:lang w:val="es-MX" w:eastAsia="en-IN"/>
        </w:rPr>
        <w:t>Quisque mi venenatis morbi libero, orci dis, mi ut et class porta, massa ligula magna enim, aliquam orci vestibulum tempus.</w:t>
      </w:r>
    </w:p>
    <w:p w14:paraId="343CA92A" w14:textId="77777777" w:rsidR="002A0BBC" w:rsidRPr="00DB4056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>Turpis facilisis vitae consequat, cum a a, turpis dui consequat massa in dolor per, felis non amet.</w:t>
      </w:r>
    </w:p>
    <w:p w14:paraId="163285C2" w14:textId="77777777" w:rsidR="002A0BBC" w:rsidRPr="001A4E73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 xml:space="preserve">Auctor eleifend in omnis elit vestibulum, donec non elementum tellus est mauris, id aliquam, at lacus, arcu pretium proin lacus dolor et. </w:t>
      </w:r>
      <w:r w:rsidRPr="001A4E73">
        <w:rPr>
          <w:color w:val="000000"/>
          <w:sz w:val="24"/>
          <w:szCs w:val="24"/>
          <w:lang w:val="fr-FR" w:eastAsia="en-IN"/>
        </w:rPr>
        <w:t>Eu tortor, vel ultrices amet dignissim mauris vehicula.</w:t>
      </w:r>
    </w:p>
    <w:p w14:paraId="2B421142" w14:textId="77777777" w:rsidR="002A0BBC" w:rsidRPr="00D66DB2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1A4E73">
        <w:rPr>
          <w:color w:val="000000"/>
          <w:sz w:val="24"/>
          <w:szCs w:val="24"/>
          <w:lang w:val="fr-FR" w:eastAsia="en-IN"/>
        </w:rPr>
        <w:t xml:space="preserve">Lorem tortor neque, purus taciti quis id. </w:t>
      </w:r>
      <w:r w:rsidRPr="00D66DB2">
        <w:rPr>
          <w:color w:val="000000"/>
          <w:sz w:val="24"/>
          <w:szCs w:val="24"/>
          <w:lang w:val="de-DE" w:eastAsia="en-IN"/>
        </w:rPr>
        <w:t>Elementum integer orci accumsan minim phasellus vel.</w:t>
      </w:r>
    </w:p>
    <w:p w14:paraId="209CEA25" w14:textId="77777777" w:rsidR="00D13240" w:rsidRPr="00D66DB2" w:rsidRDefault="002A0BBC" w:rsidP="000F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365F91"/>
          <w:sz w:val="28"/>
          <w:lang w:val="de-DE"/>
        </w:rPr>
      </w:pPr>
      <w:r w:rsidRPr="00D66DB2">
        <w:rPr>
          <w:color w:val="000000"/>
          <w:sz w:val="24"/>
          <w:szCs w:val="24"/>
          <w:lang w:val="de-DE" w:eastAsia="en-IN"/>
        </w:rPr>
        <w:t>Vestibulum duis integer diam mi libero f</w:t>
      </w:r>
      <w:r w:rsidR="003422F6" w:rsidRPr="00D66DB2">
        <w:rPr>
          <w:color w:val="000000"/>
          <w:sz w:val="24"/>
          <w:szCs w:val="24"/>
          <w:lang w:val="de-DE" w:eastAsia="en-IN"/>
        </w:rPr>
        <w:t xml:space="preserve">elis, sollicitudin id dictum </w:t>
      </w:r>
      <w:r w:rsidR="00DB4056" w:rsidRPr="00D66DB2">
        <w:rPr>
          <w:color w:val="000000"/>
          <w:sz w:val="24"/>
          <w:szCs w:val="24"/>
          <w:lang w:val="de-DE" w:eastAsia="en-IN"/>
        </w:rPr>
        <w:t>am blandit lacus, ac condimentu</w:t>
      </w:r>
      <w:r w:rsidRPr="00D66DB2">
        <w:rPr>
          <w:color w:val="000000"/>
          <w:sz w:val="24"/>
          <w:szCs w:val="24"/>
          <w:lang w:val="de-DE" w:eastAsia="en-IN"/>
        </w:rPr>
        <w:t xml:space="preserve"> magna dictumst interdum et,</w:t>
      </w:r>
      <w:r w:rsidR="00DB4056" w:rsidRPr="00D66DB2">
        <w:rPr>
          <w:color w:val="000000"/>
          <w:sz w:val="24"/>
          <w:szCs w:val="24"/>
          <w:lang w:val="de-DE" w:eastAsia="en-IN"/>
        </w:rPr>
        <w:t xml:space="preserve"> magna dictumst interdum.</w:t>
      </w:r>
      <w:r w:rsidR="00D13240" w:rsidRPr="00D66DB2">
        <w:rPr>
          <w:b/>
          <w:color w:val="365F91"/>
          <w:sz w:val="28"/>
          <w:lang w:val="de-DE"/>
        </w:rPr>
        <w:br w:type="page"/>
      </w:r>
    </w:p>
    <w:p w14:paraId="3ECF46C3" w14:textId="77777777" w:rsidR="00E24059" w:rsidRPr="00683DC9" w:rsidRDefault="00FE39C9" w:rsidP="00531BC2">
      <w:pPr>
        <w:pStyle w:val="Heading2"/>
        <w:spacing w:after="400"/>
        <w:jc w:val="center"/>
        <w:rPr>
          <w:rFonts w:cstheme="minorHAnsi"/>
          <w:sz w:val="24"/>
          <w:szCs w:val="24"/>
        </w:rPr>
      </w:pPr>
      <w:r w:rsidRPr="00683DC9">
        <w:rPr>
          <w:rFonts w:cstheme="minorHAnsi"/>
          <w:sz w:val="24"/>
          <w:szCs w:val="24"/>
        </w:rPr>
        <w:lastRenderedPageBreak/>
        <w:t>Northwind Suppliers</w:t>
      </w:r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2956"/>
        <w:gridCol w:w="1645"/>
        <w:gridCol w:w="1678"/>
        <w:gridCol w:w="1438"/>
        <w:gridCol w:w="1279"/>
      </w:tblGrid>
      <w:tr w:rsidR="00717768" w:rsidRPr="00700675" w14:paraId="70B22DFB" w14:textId="77777777" w:rsidTr="00D8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0DA7EF5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ID</w:t>
            </w:r>
          </w:p>
        </w:tc>
        <w:tc>
          <w:tcPr>
            <w:tcW w:w="2956" w:type="dxa"/>
          </w:tcPr>
          <w:p w14:paraId="494547DB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Company Name</w:t>
            </w:r>
          </w:p>
        </w:tc>
        <w:tc>
          <w:tcPr>
            <w:tcW w:w="1645" w:type="dxa"/>
          </w:tcPr>
          <w:p w14:paraId="01E28803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Contact Name</w:t>
            </w:r>
          </w:p>
        </w:tc>
        <w:tc>
          <w:tcPr>
            <w:tcW w:w="1678" w:type="dxa"/>
          </w:tcPr>
          <w:p w14:paraId="6A887A55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Address</w:t>
            </w:r>
          </w:p>
        </w:tc>
        <w:tc>
          <w:tcPr>
            <w:tcW w:w="1438" w:type="dxa"/>
          </w:tcPr>
          <w:p w14:paraId="10CA0545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City</w:t>
            </w:r>
          </w:p>
        </w:tc>
        <w:tc>
          <w:tcPr>
            <w:tcW w:w="1279" w:type="dxa"/>
          </w:tcPr>
          <w:p w14:paraId="3138F23F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Country</w:t>
            </w:r>
          </w:p>
        </w:tc>
      </w:tr>
      <w:tr w:rsidR="00717768" w:rsidRPr="00700675" w14:paraId="60F1F2F4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7E9AE0E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2956" w:type="dxa"/>
          </w:tcPr>
          <w:p w14:paraId="16B20AC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commentRangeStart w:id="8"/>
            <w:commentRangeStart w:id="9"/>
            <w:commentRangeStart w:id="10"/>
            <w:r w:rsidRPr="00700675">
              <w:rPr>
                <w:noProof/>
                <w:sz w:val="22"/>
                <w:szCs w:val="22"/>
              </w:rPr>
              <w:t>Exotic Liquids</w:t>
            </w:r>
            <w:commentRangeEnd w:id="8"/>
            <w:r w:rsidR="006020A9">
              <w:rPr>
                <w:rStyle w:val="CommentReference"/>
              </w:rPr>
              <w:commentReference w:id="8"/>
            </w:r>
            <w:commentRangeEnd w:id="9"/>
            <w:r w:rsidR="00E25ED2">
              <w:rPr>
                <w:rStyle w:val="CommentReference"/>
              </w:rPr>
              <w:commentReference w:id="9"/>
            </w:r>
            <w:commentRangeEnd w:id="10"/>
            <w:r w:rsidR="00583C56">
              <w:rPr>
                <w:rStyle w:val="CommentReference"/>
              </w:rPr>
              <w:commentReference w:id="10"/>
            </w:r>
          </w:p>
        </w:tc>
        <w:tc>
          <w:tcPr>
            <w:tcW w:w="1645" w:type="dxa"/>
          </w:tcPr>
          <w:p w14:paraId="4753610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Charlotte Cooper</w:t>
            </w:r>
          </w:p>
        </w:tc>
        <w:tc>
          <w:tcPr>
            <w:tcW w:w="1678" w:type="dxa"/>
          </w:tcPr>
          <w:p w14:paraId="64BF593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49 Gilbert St.</w:t>
            </w:r>
          </w:p>
        </w:tc>
        <w:tc>
          <w:tcPr>
            <w:tcW w:w="1438" w:type="dxa"/>
          </w:tcPr>
          <w:p w14:paraId="1BCE418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London</w:t>
            </w:r>
          </w:p>
        </w:tc>
        <w:tc>
          <w:tcPr>
            <w:tcW w:w="1279" w:type="dxa"/>
          </w:tcPr>
          <w:p w14:paraId="52B410B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14:paraId="68C87C6D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D02568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</w:t>
            </w:r>
          </w:p>
        </w:tc>
        <w:tc>
          <w:tcPr>
            <w:tcW w:w="2956" w:type="dxa"/>
          </w:tcPr>
          <w:p w14:paraId="1DBD60DE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 Cajun Delights</w:t>
            </w:r>
          </w:p>
        </w:tc>
        <w:tc>
          <w:tcPr>
            <w:tcW w:w="1645" w:type="dxa"/>
          </w:tcPr>
          <w:p w14:paraId="0539DB8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Shelley Burke</w:t>
            </w:r>
          </w:p>
        </w:tc>
        <w:tc>
          <w:tcPr>
            <w:tcW w:w="1678" w:type="dxa"/>
          </w:tcPr>
          <w:p w14:paraId="17A66F7B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P.O. Box 78934</w:t>
            </w:r>
          </w:p>
        </w:tc>
        <w:tc>
          <w:tcPr>
            <w:tcW w:w="1438" w:type="dxa"/>
          </w:tcPr>
          <w:p w14:paraId="670F7B1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</w:t>
            </w:r>
          </w:p>
        </w:tc>
        <w:tc>
          <w:tcPr>
            <w:tcW w:w="1279" w:type="dxa"/>
          </w:tcPr>
          <w:p w14:paraId="57F18D5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58462249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E5A4D6B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</w:t>
            </w:r>
          </w:p>
        </w:tc>
        <w:tc>
          <w:tcPr>
            <w:tcW w:w="2956" w:type="dxa"/>
          </w:tcPr>
          <w:p w14:paraId="1958EA5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Grandma Kelly's Homestead</w:t>
            </w:r>
          </w:p>
        </w:tc>
        <w:tc>
          <w:tcPr>
            <w:tcW w:w="1645" w:type="dxa"/>
          </w:tcPr>
          <w:p w14:paraId="03222DB9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Regina Murphy</w:t>
            </w:r>
          </w:p>
        </w:tc>
        <w:tc>
          <w:tcPr>
            <w:tcW w:w="1678" w:type="dxa"/>
          </w:tcPr>
          <w:p w14:paraId="5140D531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707 Oxford Rd.</w:t>
            </w:r>
          </w:p>
        </w:tc>
        <w:tc>
          <w:tcPr>
            <w:tcW w:w="1438" w:type="dxa"/>
          </w:tcPr>
          <w:p w14:paraId="3F3FA17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Ann Arbor</w:t>
            </w:r>
          </w:p>
        </w:tc>
        <w:tc>
          <w:tcPr>
            <w:tcW w:w="1279" w:type="dxa"/>
          </w:tcPr>
          <w:p w14:paraId="0722ACA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11FA5906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59E3D6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</w:t>
            </w:r>
          </w:p>
        </w:tc>
        <w:tc>
          <w:tcPr>
            <w:tcW w:w="2956" w:type="dxa"/>
          </w:tcPr>
          <w:p w14:paraId="72A5C3E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 Traders</w:t>
            </w:r>
          </w:p>
        </w:tc>
        <w:tc>
          <w:tcPr>
            <w:tcW w:w="1645" w:type="dxa"/>
          </w:tcPr>
          <w:p w14:paraId="5C592C9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Yoshi Nagase</w:t>
            </w:r>
          </w:p>
        </w:tc>
        <w:tc>
          <w:tcPr>
            <w:tcW w:w="1678" w:type="dxa"/>
          </w:tcPr>
          <w:p w14:paraId="64107532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9-8 Sekimai Musashino-shi</w:t>
            </w:r>
          </w:p>
        </w:tc>
        <w:tc>
          <w:tcPr>
            <w:tcW w:w="1438" w:type="dxa"/>
          </w:tcPr>
          <w:p w14:paraId="666CDEE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</w:t>
            </w:r>
          </w:p>
        </w:tc>
        <w:tc>
          <w:tcPr>
            <w:tcW w:w="1279" w:type="dxa"/>
          </w:tcPr>
          <w:p w14:paraId="79B0E2D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14:paraId="2FBBFBB9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4C3600A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5</w:t>
            </w:r>
          </w:p>
        </w:tc>
        <w:tc>
          <w:tcPr>
            <w:tcW w:w="2956" w:type="dxa"/>
          </w:tcPr>
          <w:p w14:paraId="4EC355AA" w14:textId="77777777" w:rsidR="00717768" w:rsidRPr="000C25A3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fr-FR"/>
              </w:rPr>
            </w:pPr>
            <w:r w:rsidRPr="000C25A3">
              <w:rPr>
                <w:noProof/>
                <w:sz w:val="22"/>
                <w:szCs w:val="22"/>
                <w:lang w:val="fr-FR"/>
              </w:rPr>
              <w:t>Cooperativa de Quesos 'Las Cabras'</w:t>
            </w:r>
          </w:p>
        </w:tc>
        <w:tc>
          <w:tcPr>
            <w:tcW w:w="1645" w:type="dxa"/>
          </w:tcPr>
          <w:p w14:paraId="36BA3C8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Antonio del Valle Saavedra </w:t>
            </w:r>
          </w:p>
        </w:tc>
        <w:tc>
          <w:tcPr>
            <w:tcW w:w="1678" w:type="dxa"/>
          </w:tcPr>
          <w:p w14:paraId="21B1558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Calle del Rosal 4</w:t>
            </w:r>
          </w:p>
        </w:tc>
        <w:tc>
          <w:tcPr>
            <w:tcW w:w="1438" w:type="dxa"/>
          </w:tcPr>
          <w:p w14:paraId="2B2BA66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Oviedo</w:t>
            </w:r>
          </w:p>
        </w:tc>
        <w:tc>
          <w:tcPr>
            <w:tcW w:w="1279" w:type="dxa"/>
          </w:tcPr>
          <w:p w14:paraId="449C001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Spain</w:t>
            </w:r>
          </w:p>
        </w:tc>
      </w:tr>
      <w:tr w:rsidR="00717768" w:rsidRPr="00700675" w14:paraId="13226419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9B4B6BB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6</w:t>
            </w:r>
          </w:p>
        </w:tc>
        <w:tc>
          <w:tcPr>
            <w:tcW w:w="2956" w:type="dxa"/>
          </w:tcPr>
          <w:p w14:paraId="04D30B9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Mayumi's</w:t>
            </w:r>
          </w:p>
        </w:tc>
        <w:tc>
          <w:tcPr>
            <w:tcW w:w="1645" w:type="dxa"/>
          </w:tcPr>
          <w:p w14:paraId="2F6F4EC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 Ohno</w:t>
            </w:r>
          </w:p>
        </w:tc>
        <w:tc>
          <w:tcPr>
            <w:tcW w:w="1678" w:type="dxa"/>
          </w:tcPr>
          <w:p w14:paraId="5C2F173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92 Setsuko Chuo-ku</w:t>
            </w:r>
          </w:p>
        </w:tc>
        <w:tc>
          <w:tcPr>
            <w:tcW w:w="1438" w:type="dxa"/>
          </w:tcPr>
          <w:p w14:paraId="159A85C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Osaka</w:t>
            </w:r>
          </w:p>
        </w:tc>
        <w:tc>
          <w:tcPr>
            <w:tcW w:w="1279" w:type="dxa"/>
          </w:tcPr>
          <w:p w14:paraId="640AF33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14:paraId="2D74297F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2966CD0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</w:t>
            </w:r>
          </w:p>
        </w:tc>
        <w:tc>
          <w:tcPr>
            <w:tcW w:w="2956" w:type="dxa"/>
          </w:tcPr>
          <w:p w14:paraId="67D3627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Pavlova, Ltd.</w:t>
            </w:r>
          </w:p>
        </w:tc>
        <w:tc>
          <w:tcPr>
            <w:tcW w:w="1645" w:type="dxa"/>
          </w:tcPr>
          <w:p w14:paraId="337698C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Ian Devling</w:t>
            </w:r>
          </w:p>
        </w:tc>
        <w:tc>
          <w:tcPr>
            <w:tcW w:w="1678" w:type="dxa"/>
          </w:tcPr>
          <w:p w14:paraId="67CEC5D4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74 Rose St. Moonie Ponds</w:t>
            </w:r>
          </w:p>
        </w:tc>
        <w:tc>
          <w:tcPr>
            <w:tcW w:w="1438" w:type="dxa"/>
          </w:tcPr>
          <w:p w14:paraId="02884C2E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Melbourne</w:t>
            </w:r>
          </w:p>
        </w:tc>
        <w:tc>
          <w:tcPr>
            <w:tcW w:w="1279" w:type="dxa"/>
          </w:tcPr>
          <w:p w14:paraId="41DF4558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Australia</w:t>
            </w:r>
          </w:p>
        </w:tc>
      </w:tr>
      <w:tr w:rsidR="00717768" w:rsidRPr="00700675" w14:paraId="65ABE983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C68C686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8</w:t>
            </w:r>
          </w:p>
        </w:tc>
        <w:tc>
          <w:tcPr>
            <w:tcW w:w="2956" w:type="dxa"/>
          </w:tcPr>
          <w:p w14:paraId="3A94F7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Specialty Biscuits, Ltd.</w:t>
            </w:r>
          </w:p>
        </w:tc>
        <w:tc>
          <w:tcPr>
            <w:tcW w:w="1645" w:type="dxa"/>
          </w:tcPr>
          <w:p w14:paraId="7FDEDDD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Peter Wilson</w:t>
            </w:r>
          </w:p>
        </w:tc>
        <w:tc>
          <w:tcPr>
            <w:tcW w:w="1678" w:type="dxa"/>
          </w:tcPr>
          <w:p w14:paraId="23F08D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29 King's Way</w:t>
            </w:r>
          </w:p>
        </w:tc>
        <w:tc>
          <w:tcPr>
            <w:tcW w:w="1438" w:type="dxa"/>
          </w:tcPr>
          <w:p w14:paraId="5E684AB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Manchester</w:t>
            </w:r>
          </w:p>
        </w:tc>
        <w:tc>
          <w:tcPr>
            <w:tcW w:w="1279" w:type="dxa"/>
          </w:tcPr>
          <w:p w14:paraId="6207F0C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14:paraId="23C78543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0F2A38C9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</w:t>
            </w:r>
          </w:p>
        </w:tc>
        <w:tc>
          <w:tcPr>
            <w:tcW w:w="2956" w:type="dxa"/>
          </w:tcPr>
          <w:p w14:paraId="61D1239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PB Knäckebröd AB</w:t>
            </w:r>
          </w:p>
        </w:tc>
        <w:tc>
          <w:tcPr>
            <w:tcW w:w="1645" w:type="dxa"/>
          </w:tcPr>
          <w:p w14:paraId="2F4FA7B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Lars Peterson</w:t>
            </w:r>
          </w:p>
        </w:tc>
        <w:tc>
          <w:tcPr>
            <w:tcW w:w="1678" w:type="dxa"/>
          </w:tcPr>
          <w:p w14:paraId="1DE19FA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Kaloadagatan 13</w:t>
            </w:r>
          </w:p>
        </w:tc>
        <w:tc>
          <w:tcPr>
            <w:tcW w:w="1438" w:type="dxa"/>
          </w:tcPr>
          <w:p w14:paraId="73B6756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Göteborg</w:t>
            </w:r>
          </w:p>
        </w:tc>
        <w:tc>
          <w:tcPr>
            <w:tcW w:w="1279" w:type="dxa"/>
          </w:tcPr>
          <w:p w14:paraId="39C3B36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Sweden </w:t>
            </w:r>
          </w:p>
        </w:tc>
      </w:tr>
      <w:tr w:rsidR="00717768" w:rsidRPr="00700675" w14:paraId="5F7ECFB2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850304F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10</w:t>
            </w:r>
          </w:p>
        </w:tc>
        <w:tc>
          <w:tcPr>
            <w:tcW w:w="2956" w:type="dxa"/>
          </w:tcPr>
          <w:p w14:paraId="775A1FC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Refrescos Americanas LTDA</w:t>
            </w:r>
          </w:p>
        </w:tc>
        <w:tc>
          <w:tcPr>
            <w:tcW w:w="1645" w:type="dxa"/>
          </w:tcPr>
          <w:p w14:paraId="5782611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Carlos Diaz</w:t>
            </w:r>
          </w:p>
        </w:tc>
        <w:tc>
          <w:tcPr>
            <w:tcW w:w="1678" w:type="dxa"/>
          </w:tcPr>
          <w:p w14:paraId="3FD3D852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Av. das Americanas 12.890</w:t>
            </w:r>
          </w:p>
        </w:tc>
        <w:tc>
          <w:tcPr>
            <w:tcW w:w="1438" w:type="dxa"/>
          </w:tcPr>
          <w:p w14:paraId="3D1E8C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São Paulo</w:t>
            </w:r>
          </w:p>
        </w:tc>
        <w:tc>
          <w:tcPr>
            <w:tcW w:w="1279" w:type="dxa"/>
          </w:tcPr>
          <w:p w14:paraId="57F7FBA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Brazil</w:t>
            </w:r>
          </w:p>
        </w:tc>
      </w:tr>
      <w:tr w:rsidR="00717768" w:rsidRPr="00700675" w14:paraId="3D202CD5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EF2D42E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11</w:t>
            </w:r>
          </w:p>
        </w:tc>
        <w:tc>
          <w:tcPr>
            <w:tcW w:w="2956" w:type="dxa"/>
          </w:tcPr>
          <w:p w14:paraId="64C2AD7E" w14:textId="77777777" w:rsidR="00717768" w:rsidRPr="00E24059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e-AT"/>
              </w:rPr>
            </w:pPr>
            <w:r w:rsidRPr="00E24059">
              <w:rPr>
                <w:noProof/>
                <w:sz w:val="22"/>
                <w:szCs w:val="22"/>
                <w:lang w:val="de-AT"/>
              </w:rPr>
              <w:t>Heli Süßwaren GmbH &amp; Co. KG</w:t>
            </w:r>
          </w:p>
        </w:tc>
        <w:tc>
          <w:tcPr>
            <w:tcW w:w="1645" w:type="dxa"/>
          </w:tcPr>
          <w:p w14:paraId="1B86B13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Petra Winkler</w:t>
            </w:r>
          </w:p>
        </w:tc>
        <w:tc>
          <w:tcPr>
            <w:tcW w:w="1678" w:type="dxa"/>
          </w:tcPr>
          <w:p w14:paraId="194A2B4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Tiergartenstraße 5</w:t>
            </w:r>
          </w:p>
        </w:tc>
        <w:tc>
          <w:tcPr>
            <w:tcW w:w="1438" w:type="dxa"/>
          </w:tcPr>
          <w:p w14:paraId="4D6C276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Berlin</w:t>
            </w:r>
          </w:p>
        </w:tc>
        <w:tc>
          <w:tcPr>
            <w:tcW w:w="1279" w:type="dxa"/>
          </w:tcPr>
          <w:p w14:paraId="492F782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0374FC3E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664AC9E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12</w:t>
            </w:r>
          </w:p>
        </w:tc>
        <w:tc>
          <w:tcPr>
            <w:tcW w:w="2956" w:type="dxa"/>
          </w:tcPr>
          <w:p w14:paraId="2F3ED69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Plutzer Lebensmittelgroßmärkte AG</w:t>
            </w:r>
          </w:p>
        </w:tc>
        <w:tc>
          <w:tcPr>
            <w:tcW w:w="1645" w:type="dxa"/>
          </w:tcPr>
          <w:p w14:paraId="18BAD9EA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Martin Bein</w:t>
            </w:r>
          </w:p>
        </w:tc>
        <w:tc>
          <w:tcPr>
            <w:tcW w:w="1678" w:type="dxa"/>
          </w:tcPr>
          <w:p w14:paraId="534699E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Bogenallee 51</w:t>
            </w:r>
          </w:p>
        </w:tc>
        <w:tc>
          <w:tcPr>
            <w:tcW w:w="1438" w:type="dxa"/>
          </w:tcPr>
          <w:p w14:paraId="568C3AF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Frankfurt</w:t>
            </w:r>
          </w:p>
        </w:tc>
        <w:tc>
          <w:tcPr>
            <w:tcW w:w="1279" w:type="dxa"/>
          </w:tcPr>
          <w:p w14:paraId="5CBE1693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391D08BC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9FD8D26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13</w:t>
            </w:r>
          </w:p>
        </w:tc>
        <w:tc>
          <w:tcPr>
            <w:tcW w:w="2956" w:type="dxa"/>
          </w:tcPr>
          <w:p w14:paraId="4F1CAE3D" w14:textId="77777777" w:rsidR="00717768" w:rsidRPr="00D66DB2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e-DE"/>
              </w:rPr>
            </w:pPr>
            <w:r w:rsidRPr="00D66DB2">
              <w:rPr>
                <w:noProof/>
                <w:sz w:val="22"/>
                <w:szCs w:val="22"/>
                <w:lang w:val="de-DE"/>
              </w:rPr>
              <w:t>Nord-Ost-Fisch Handelsgesellschaft mbH</w:t>
            </w:r>
          </w:p>
        </w:tc>
        <w:tc>
          <w:tcPr>
            <w:tcW w:w="1645" w:type="dxa"/>
          </w:tcPr>
          <w:p w14:paraId="1A554649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 Petersen</w:t>
            </w:r>
          </w:p>
        </w:tc>
        <w:tc>
          <w:tcPr>
            <w:tcW w:w="1678" w:type="dxa"/>
          </w:tcPr>
          <w:p w14:paraId="5476161E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commentRangeStart w:id="11"/>
            <w:r w:rsidRPr="00700675">
              <w:rPr>
                <w:noProof/>
                <w:sz w:val="22"/>
                <w:szCs w:val="22"/>
              </w:rPr>
              <w:t>Frahmredder 112a</w:t>
            </w:r>
            <w:commentRangeEnd w:id="11"/>
            <w:r w:rsidR="003B7843">
              <w:rPr>
                <w:rStyle w:val="CommentReference"/>
              </w:rPr>
              <w:commentReference w:id="11"/>
            </w:r>
          </w:p>
        </w:tc>
        <w:tc>
          <w:tcPr>
            <w:tcW w:w="1438" w:type="dxa"/>
          </w:tcPr>
          <w:p w14:paraId="513B4E3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Cuxhaven</w:t>
            </w:r>
          </w:p>
        </w:tc>
        <w:tc>
          <w:tcPr>
            <w:tcW w:w="1279" w:type="dxa"/>
          </w:tcPr>
          <w:p w14:paraId="6B33B11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73AA98EA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29E4DE4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14</w:t>
            </w:r>
          </w:p>
        </w:tc>
        <w:tc>
          <w:tcPr>
            <w:tcW w:w="2956" w:type="dxa"/>
          </w:tcPr>
          <w:p w14:paraId="4C2F21CE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Formaggi Fortini s.r.l.</w:t>
            </w:r>
          </w:p>
        </w:tc>
        <w:tc>
          <w:tcPr>
            <w:tcW w:w="1645" w:type="dxa"/>
          </w:tcPr>
          <w:p w14:paraId="4730AC8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Elio Rossi</w:t>
            </w:r>
          </w:p>
        </w:tc>
        <w:tc>
          <w:tcPr>
            <w:tcW w:w="1678" w:type="dxa"/>
          </w:tcPr>
          <w:p w14:paraId="3157CF4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Viale Dante, 75</w:t>
            </w:r>
          </w:p>
        </w:tc>
        <w:tc>
          <w:tcPr>
            <w:tcW w:w="1438" w:type="dxa"/>
          </w:tcPr>
          <w:p w14:paraId="10B8740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Ravenna</w:t>
            </w:r>
          </w:p>
        </w:tc>
        <w:tc>
          <w:tcPr>
            <w:tcW w:w="1279" w:type="dxa"/>
          </w:tcPr>
          <w:p w14:paraId="0F48B73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Italy</w:t>
            </w:r>
          </w:p>
        </w:tc>
      </w:tr>
      <w:tr w:rsidR="00717768" w:rsidRPr="00700675" w14:paraId="3D8686CC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72B94F94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15</w:t>
            </w:r>
          </w:p>
        </w:tc>
        <w:tc>
          <w:tcPr>
            <w:tcW w:w="2956" w:type="dxa"/>
          </w:tcPr>
          <w:p w14:paraId="4A2EC34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Norske Meierier</w:t>
            </w:r>
          </w:p>
        </w:tc>
        <w:tc>
          <w:tcPr>
            <w:tcW w:w="1645" w:type="dxa"/>
          </w:tcPr>
          <w:p w14:paraId="7F070F0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Beate Vileid</w:t>
            </w:r>
          </w:p>
        </w:tc>
        <w:tc>
          <w:tcPr>
            <w:tcW w:w="1678" w:type="dxa"/>
          </w:tcPr>
          <w:p w14:paraId="4CD95AC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Hatlevegen 5</w:t>
            </w:r>
          </w:p>
        </w:tc>
        <w:tc>
          <w:tcPr>
            <w:tcW w:w="1438" w:type="dxa"/>
          </w:tcPr>
          <w:p w14:paraId="497BBA3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Sandvika</w:t>
            </w:r>
          </w:p>
        </w:tc>
        <w:tc>
          <w:tcPr>
            <w:tcW w:w="1279" w:type="dxa"/>
          </w:tcPr>
          <w:p w14:paraId="2AA2AAF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Norway</w:t>
            </w:r>
          </w:p>
        </w:tc>
      </w:tr>
      <w:tr w:rsidR="00717768" w:rsidRPr="00700675" w14:paraId="2ABE9252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CEE269C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16</w:t>
            </w:r>
          </w:p>
        </w:tc>
        <w:tc>
          <w:tcPr>
            <w:tcW w:w="2956" w:type="dxa"/>
          </w:tcPr>
          <w:p w14:paraId="074C1B1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Bigfoot Breweries</w:t>
            </w:r>
          </w:p>
        </w:tc>
        <w:tc>
          <w:tcPr>
            <w:tcW w:w="1645" w:type="dxa"/>
          </w:tcPr>
          <w:p w14:paraId="0DB83B4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Cheryl Saylor</w:t>
            </w:r>
          </w:p>
        </w:tc>
        <w:tc>
          <w:tcPr>
            <w:tcW w:w="1678" w:type="dxa"/>
          </w:tcPr>
          <w:p w14:paraId="6FC6677B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3400 - 8th Avenue Suite 210</w:t>
            </w:r>
          </w:p>
        </w:tc>
        <w:tc>
          <w:tcPr>
            <w:tcW w:w="1438" w:type="dxa"/>
          </w:tcPr>
          <w:p w14:paraId="297CDA56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Bend</w:t>
            </w:r>
          </w:p>
        </w:tc>
        <w:tc>
          <w:tcPr>
            <w:tcW w:w="1279" w:type="dxa"/>
          </w:tcPr>
          <w:p w14:paraId="35D0EA7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603CBFC6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C00202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17</w:t>
            </w:r>
          </w:p>
        </w:tc>
        <w:tc>
          <w:tcPr>
            <w:tcW w:w="2956" w:type="dxa"/>
          </w:tcPr>
          <w:p w14:paraId="5BDDE27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Svensk Sjöföda AB</w:t>
            </w:r>
          </w:p>
        </w:tc>
        <w:tc>
          <w:tcPr>
            <w:tcW w:w="1645" w:type="dxa"/>
          </w:tcPr>
          <w:p w14:paraId="6A44C91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Michael Björn</w:t>
            </w:r>
          </w:p>
        </w:tc>
        <w:tc>
          <w:tcPr>
            <w:tcW w:w="1678" w:type="dxa"/>
          </w:tcPr>
          <w:p w14:paraId="6BE442F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Brovallavägen 231</w:t>
            </w:r>
          </w:p>
        </w:tc>
        <w:tc>
          <w:tcPr>
            <w:tcW w:w="1438" w:type="dxa"/>
          </w:tcPr>
          <w:p w14:paraId="2EEABB81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Stockholm</w:t>
            </w:r>
          </w:p>
        </w:tc>
        <w:tc>
          <w:tcPr>
            <w:tcW w:w="1279" w:type="dxa"/>
          </w:tcPr>
          <w:p w14:paraId="7E28046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Sweden</w:t>
            </w:r>
          </w:p>
        </w:tc>
      </w:tr>
      <w:tr w:rsidR="00717768" w:rsidRPr="00700675" w14:paraId="1344CAE9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595F429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18</w:t>
            </w:r>
          </w:p>
        </w:tc>
        <w:tc>
          <w:tcPr>
            <w:tcW w:w="2956" w:type="dxa"/>
          </w:tcPr>
          <w:p w14:paraId="34C48B9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Aux joyeux ecclésiastiques</w:t>
            </w:r>
          </w:p>
        </w:tc>
        <w:tc>
          <w:tcPr>
            <w:tcW w:w="1645" w:type="dxa"/>
          </w:tcPr>
          <w:p w14:paraId="732B9FE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Guylène Nodier</w:t>
            </w:r>
          </w:p>
        </w:tc>
        <w:tc>
          <w:tcPr>
            <w:tcW w:w="1678" w:type="dxa"/>
          </w:tcPr>
          <w:p w14:paraId="6BA34E4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203, Rue des Francs-Bourgeois</w:t>
            </w:r>
          </w:p>
        </w:tc>
        <w:tc>
          <w:tcPr>
            <w:tcW w:w="1438" w:type="dxa"/>
          </w:tcPr>
          <w:p w14:paraId="72FE7A9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Paris</w:t>
            </w:r>
          </w:p>
        </w:tc>
        <w:tc>
          <w:tcPr>
            <w:tcW w:w="1279" w:type="dxa"/>
          </w:tcPr>
          <w:p w14:paraId="27B2D93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France</w:t>
            </w:r>
          </w:p>
        </w:tc>
      </w:tr>
      <w:tr w:rsidR="00717768" w:rsidRPr="00700675" w14:paraId="66F9F044" w14:textId="77777777" w:rsidTr="000C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12906A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19</w:t>
            </w:r>
          </w:p>
        </w:tc>
        <w:tc>
          <w:tcPr>
            <w:tcW w:w="2956" w:type="dxa"/>
          </w:tcPr>
          <w:p w14:paraId="2DF08BA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England Seafood Cannery</w:t>
            </w:r>
          </w:p>
        </w:tc>
        <w:tc>
          <w:tcPr>
            <w:tcW w:w="1645" w:type="dxa"/>
          </w:tcPr>
          <w:p w14:paraId="002B84B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Robb Merchant</w:t>
            </w:r>
          </w:p>
        </w:tc>
        <w:tc>
          <w:tcPr>
            <w:tcW w:w="1678" w:type="dxa"/>
          </w:tcPr>
          <w:p w14:paraId="208EB5D9" w14:textId="77777777" w:rsidR="00374AF3" w:rsidRPr="00700675" w:rsidRDefault="00374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Order Processing Dept.</w:t>
            </w:r>
          </w:p>
          <w:p w14:paraId="1DE3121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2100 Paul Revere Blvd.</w:t>
            </w:r>
          </w:p>
        </w:tc>
        <w:tc>
          <w:tcPr>
            <w:tcW w:w="1438" w:type="dxa"/>
          </w:tcPr>
          <w:p w14:paraId="2B3AA0F4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Boston</w:t>
            </w:r>
          </w:p>
        </w:tc>
        <w:tc>
          <w:tcPr>
            <w:tcW w:w="1279" w:type="dxa"/>
          </w:tcPr>
          <w:p w14:paraId="033D6FE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USA</w:t>
            </w:r>
          </w:p>
        </w:tc>
      </w:tr>
    </w:tbl>
    <w:p w14:paraId="1D833F44" w14:textId="77777777" w:rsidR="00717768" w:rsidRDefault="00717768" w:rsidP="000C25A3">
      <w:pPr>
        <w:pStyle w:val="t"/>
      </w:pPr>
    </w:p>
    <w:p w14:paraId="4F1EE706" w14:textId="77777777" w:rsidR="00317063" w:rsidRDefault="00317063" w:rsidP="000C25A3">
      <w:pPr>
        <w:pStyle w:val="t"/>
      </w:pPr>
    </w:p>
    <w:p w14:paraId="54B6099C" w14:textId="77777777" w:rsidR="00317063" w:rsidRDefault="00317063" w:rsidP="00317063">
      <w:pPr>
        <w:shd w:val="clear" w:color="auto" w:fill="FFFFFF"/>
        <w:spacing w:after="120"/>
        <w:textAlignment w:val="baseline"/>
        <w:rPr>
          <w:color w:val="333333"/>
          <w:lang w:eastAsia="fr-FR"/>
        </w:rPr>
      </w:pPr>
    </w:p>
    <w:p w14:paraId="669B7DC9" w14:textId="09544D5F" w:rsidR="00317063" w:rsidRDefault="00317063" w:rsidP="00317063">
      <w:pPr>
        <w:shd w:val="clear" w:color="auto" w:fill="FFFFFF"/>
        <w:spacing w:after="120"/>
        <w:textAlignment w:val="baseline"/>
        <w:rPr>
          <w:color w:val="333333"/>
          <w:lang w:eastAsia="fr-FR"/>
        </w:rPr>
      </w:pPr>
      <w:r>
        <w:rPr>
          <w:noProof/>
          <w:color w:val="333333"/>
        </w:rPr>
        <w:lastRenderedPageBreak/>
        <mc:AlternateContent>
          <mc:Choice Requires="wps">
            <w:drawing>
              <wp:inline distT="0" distB="0" distL="0" distR="0" wp14:anchorId="1093F7BE" wp14:editId="1793F73D">
                <wp:extent cx="6238875" cy="381000"/>
                <wp:effectExtent l="0" t="0" r="28575" b="1016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C32F5" w14:textId="77777777" w:rsidR="00317063" w:rsidRDefault="00317063" w:rsidP="00317063">
                            <w:pPr>
                              <w:pStyle w:val="NormalWeb"/>
                              <w:spacing w:line="360" w:lineRule="auto"/>
                            </w:pPr>
                            <w:r w:rsidRPr="00376B50">
                              <w:rPr>
                                <w:lang w:val="it-IT"/>
                              </w:rPr>
                              <w:t xml:space="preserve">The </w:t>
                            </w:r>
                            <w:r w:rsidRPr="00376B50">
                              <w:rPr>
                                <w:u w:val="dash"/>
                                <w:lang w:val="it-IT"/>
                              </w:rPr>
                              <w:t>Northwind sample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database (</w:t>
                            </w:r>
                            <w:r w:rsidRPr="00376B50">
                              <w:rPr>
                                <w:u w:val="dashDotDotHeavy"/>
                                <w:lang w:val="it-IT"/>
                              </w:rPr>
                              <w:t>Northwind.mdb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) is included with </w:t>
                            </w:r>
                            <w:r w:rsidRPr="00376B50">
                              <w:rPr>
                                <w:u w:val="dashDotHeavy"/>
                                <w:lang w:val="it-IT"/>
                              </w:rPr>
                              <w:t>all versions of Access</w:t>
                            </w:r>
                            <w:r w:rsidRPr="00376B50">
                              <w:rPr>
                                <w:lang w:val="it-IT"/>
                              </w:rPr>
                              <w:t>. It provides data you can</w:t>
                            </w:r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376B50">
                              <w:rPr>
                                <w:u w:val="dashedHeavy"/>
                                <w:lang w:val="it-IT"/>
                              </w:rPr>
                              <w:t>experiment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with and </w:t>
                            </w:r>
                            <w:r w:rsidRPr="00376B50">
                              <w:rPr>
                                <w:u w:val="dashLong"/>
                                <w:lang w:val="it-IT"/>
                              </w:rPr>
                              <w:t>database objects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that </w:t>
                            </w:r>
                            <w:r w:rsidRPr="00376B50">
                              <w:rPr>
                                <w:u w:val="dashLongHeavy"/>
                                <w:lang w:val="it-IT"/>
                              </w:rPr>
                              <w:t>demonstrate features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you might want to </w:t>
                            </w:r>
                            <w:r w:rsidRPr="00376B50">
                              <w:rPr>
                                <w:u w:val="dotDash"/>
                                <w:lang w:val="it-IT"/>
                              </w:rPr>
                              <w:t>implement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in your own</w:t>
                            </w:r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databases. </w:t>
                            </w:r>
                            <w:r w:rsidRPr="00376B50">
                              <w:rPr>
                                <w:u w:val="dotDotDash"/>
                                <w:lang w:val="it-IT"/>
                              </w:rPr>
                              <w:t>Using Northwind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, you can </w:t>
                            </w:r>
                            <w:r w:rsidRPr="00376B50">
                              <w:rPr>
                                <w:u w:val="dotted"/>
                                <w:lang w:val="it-IT"/>
                              </w:rPr>
                              <w:t>become familiar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with how a </w:t>
                            </w:r>
                            <w:r w:rsidRPr="00376B50">
                              <w:rPr>
                                <w:u w:val="dottedHeavy"/>
                                <w:lang w:val="it-IT"/>
                              </w:rPr>
                              <w:t>relational database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is structured and how the</w:t>
                            </w:r>
                            <w:r w:rsidRPr="009E02D7"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376B50">
                              <w:rPr>
                                <w:u w:val="double"/>
                                <w:lang w:val="it-IT"/>
                              </w:rPr>
                              <w:t>database objects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work together to help you </w:t>
                            </w:r>
                            <w:r w:rsidRPr="00376B50">
                              <w:rPr>
                                <w:u w:val="wavyHeavy"/>
                                <w:lang w:val="it-IT"/>
                              </w:rPr>
                              <w:t>enter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, </w:t>
                            </w:r>
                            <w:r w:rsidRPr="00376B50">
                              <w:rPr>
                                <w:u w:val="thick"/>
                                <w:lang w:val="it-IT"/>
                              </w:rPr>
                              <w:t>store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, </w:t>
                            </w:r>
                            <w:r w:rsidRPr="00376B50">
                              <w:rPr>
                                <w:u w:val="wave"/>
                                <w:lang w:val="it-IT"/>
                              </w:rPr>
                              <w:t>manipulate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, and </w:t>
                            </w:r>
                            <w:r w:rsidRPr="00376B50">
                              <w:rPr>
                                <w:u w:val="wavyDouble"/>
                                <w:lang w:val="it-IT"/>
                              </w:rPr>
                              <w:t>print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your data</w:t>
                            </w:r>
                            <w:r w:rsidRPr="00376B5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93F7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91.2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" fillcolor="white [3201]" strokeweight=".5pt">
                <v:textbox style="mso-fit-shape-to-text:t">
                  <w:txbxContent>
                    <w:p w14:paraId="39EC32F5" w14:textId="77777777" w:rsidR="00317063" w:rsidRDefault="00317063" w:rsidP="00317063">
                      <w:pPr>
                        <w:pStyle w:val="NormalWeb"/>
                        <w:spacing w:line="360" w:lineRule="auto"/>
                      </w:pPr>
                      <w:r w:rsidRPr="00376B50">
                        <w:rPr>
                          <w:lang w:val="it-IT"/>
                        </w:rPr>
                        <w:t xml:space="preserve">The </w:t>
                      </w:r>
                      <w:r w:rsidRPr="00376B50">
                        <w:rPr>
                          <w:u w:val="dash"/>
                          <w:lang w:val="it-IT"/>
                        </w:rPr>
                        <w:t>Northwind sample</w:t>
                      </w:r>
                      <w:r w:rsidRPr="00376B50">
                        <w:rPr>
                          <w:lang w:val="it-IT"/>
                        </w:rPr>
                        <w:t xml:space="preserve"> database (</w:t>
                      </w:r>
                      <w:r w:rsidRPr="00376B50">
                        <w:rPr>
                          <w:u w:val="dashDotDotHeavy"/>
                          <w:lang w:val="it-IT"/>
                        </w:rPr>
                        <w:t>Northwind.mdb</w:t>
                      </w:r>
                      <w:r w:rsidRPr="00376B50">
                        <w:rPr>
                          <w:lang w:val="it-IT"/>
                        </w:rPr>
                        <w:t xml:space="preserve">) is included with </w:t>
                      </w:r>
                      <w:r w:rsidRPr="00376B50">
                        <w:rPr>
                          <w:u w:val="dashDotHeavy"/>
                          <w:lang w:val="it-IT"/>
                        </w:rPr>
                        <w:t>all versions of Access</w:t>
                      </w:r>
                      <w:r w:rsidRPr="00376B50">
                        <w:rPr>
                          <w:lang w:val="it-IT"/>
                        </w:rPr>
                        <w:t>. It provides data you can</w:t>
                      </w:r>
                      <w:r>
                        <w:rPr>
                          <w:lang w:val="it-IT"/>
                        </w:rPr>
                        <w:t xml:space="preserve"> </w:t>
                      </w:r>
                      <w:r w:rsidRPr="00376B50">
                        <w:rPr>
                          <w:u w:val="dashedHeavy"/>
                          <w:lang w:val="it-IT"/>
                        </w:rPr>
                        <w:t>experiment</w:t>
                      </w:r>
                      <w:r w:rsidRPr="00376B50">
                        <w:rPr>
                          <w:lang w:val="it-IT"/>
                        </w:rPr>
                        <w:t xml:space="preserve"> with and </w:t>
                      </w:r>
                      <w:r w:rsidRPr="00376B50">
                        <w:rPr>
                          <w:u w:val="dashLong"/>
                          <w:lang w:val="it-IT"/>
                        </w:rPr>
                        <w:t>database objects</w:t>
                      </w:r>
                      <w:r w:rsidRPr="00376B50">
                        <w:rPr>
                          <w:lang w:val="it-IT"/>
                        </w:rPr>
                        <w:t xml:space="preserve"> that </w:t>
                      </w:r>
                      <w:r w:rsidRPr="00376B50">
                        <w:rPr>
                          <w:u w:val="dashLongHeavy"/>
                          <w:lang w:val="it-IT"/>
                        </w:rPr>
                        <w:t>demonstrate features</w:t>
                      </w:r>
                      <w:r w:rsidRPr="00376B50">
                        <w:rPr>
                          <w:lang w:val="it-IT"/>
                        </w:rPr>
                        <w:t xml:space="preserve"> you might want to </w:t>
                      </w:r>
                      <w:r w:rsidRPr="00376B50">
                        <w:rPr>
                          <w:u w:val="dotDash"/>
                          <w:lang w:val="it-IT"/>
                        </w:rPr>
                        <w:t>implement</w:t>
                      </w:r>
                      <w:r w:rsidRPr="00376B50">
                        <w:rPr>
                          <w:lang w:val="it-IT"/>
                        </w:rPr>
                        <w:t xml:space="preserve"> in your own</w:t>
                      </w:r>
                      <w:r>
                        <w:rPr>
                          <w:lang w:val="it-IT"/>
                        </w:rPr>
                        <w:t xml:space="preserve"> </w:t>
                      </w:r>
                      <w:r w:rsidRPr="00376B50">
                        <w:rPr>
                          <w:lang w:val="it-IT"/>
                        </w:rPr>
                        <w:t xml:space="preserve">databases. </w:t>
                      </w:r>
                      <w:r w:rsidRPr="00376B50">
                        <w:rPr>
                          <w:u w:val="dotDotDash"/>
                          <w:lang w:val="it-IT"/>
                        </w:rPr>
                        <w:t>Using Northwind</w:t>
                      </w:r>
                      <w:r w:rsidRPr="00376B50">
                        <w:rPr>
                          <w:lang w:val="it-IT"/>
                        </w:rPr>
                        <w:t xml:space="preserve">, you can </w:t>
                      </w:r>
                      <w:r w:rsidRPr="00376B50">
                        <w:rPr>
                          <w:u w:val="dotted"/>
                          <w:lang w:val="it-IT"/>
                        </w:rPr>
                        <w:t>become familiar</w:t>
                      </w:r>
                      <w:r w:rsidRPr="00376B50">
                        <w:rPr>
                          <w:lang w:val="it-IT"/>
                        </w:rPr>
                        <w:t xml:space="preserve"> with how a </w:t>
                      </w:r>
                      <w:r w:rsidRPr="00376B50">
                        <w:rPr>
                          <w:u w:val="dottedHeavy"/>
                          <w:lang w:val="it-IT"/>
                        </w:rPr>
                        <w:t>relational database</w:t>
                      </w:r>
                      <w:r w:rsidRPr="00376B50">
                        <w:rPr>
                          <w:lang w:val="it-IT"/>
                        </w:rPr>
                        <w:t xml:space="preserve"> is structured and how the</w:t>
                      </w:r>
                      <w:r w:rsidRPr="009E02D7">
                        <w:rPr>
                          <w:lang w:val="it-IT"/>
                        </w:rPr>
                        <w:t xml:space="preserve"> </w:t>
                      </w:r>
                      <w:r w:rsidRPr="00376B50">
                        <w:rPr>
                          <w:u w:val="double"/>
                          <w:lang w:val="it-IT"/>
                        </w:rPr>
                        <w:t>database objects</w:t>
                      </w:r>
                      <w:r w:rsidRPr="00376B50">
                        <w:rPr>
                          <w:lang w:val="it-IT"/>
                        </w:rPr>
                        <w:t xml:space="preserve"> work together to help you </w:t>
                      </w:r>
                      <w:r w:rsidRPr="00376B50">
                        <w:rPr>
                          <w:u w:val="wavyHeavy"/>
                          <w:lang w:val="it-IT"/>
                        </w:rPr>
                        <w:t>enter</w:t>
                      </w:r>
                      <w:r w:rsidRPr="00376B50">
                        <w:rPr>
                          <w:lang w:val="it-IT"/>
                        </w:rPr>
                        <w:t xml:space="preserve">, </w:t>
                      </w:r>
                      <w:r w:rsidRPr="00376B50">
                        <w:rPr>
                          <w:u w:val="thick"/>
                          <w:lang w:val="it-IT"/>
                        </w:rPr>
                        <w:t>store</w:t>
                      </w:r>
                      <w:r w:rsidRPr="00376B50">
                        <w:rPr>
                          <w:lang w:val="it-IT"/>
                        </w:rPr>
                        <w:t xml:space="preserve">, </w:t>
                      </w:r>
                      <w:r w:rsidRPr="00376B50">
                        <w:rPr>
                          <w:u w:val="wave"/>
                          <w:lang w:val="it-IT"/>
                        </w:rPr>
                        <w:t>manipulate</w:t>
                      </w:r>
                      <w:r w:rsidRPr="00376B50">
                        <w:rPr>
                          <w:lang w:val="it-IT"/>
                        </w:rPr>
                        <w:t xml:space="preserve">, and </w:t>
                      </w:r>
                      <w:r w:rsidRPr="00376B50">
                        <w:rPr>
                          <w:u w:val="wavyDouble"/>
                          <w:lang w:val="it-IT"/>
                        </w:rPr>
                        <w:t>print</w:t>
                      </w:r>
                      <w:r w:rsidRPr="00376B50">
                        <w:rPr>
                          <w:lang w:val="it-IT"/>
                        </w:rPr>
                        <w:t xml:space="preserve"> your data</w:t>
                      </w:r>
                      <w:r w:rsidRPr="00376B50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32FD89" w14:textId="0551AFAB" w:rsidR="00D05AE6" w:rsidRDefault="00D05AE6" w:rsidP="00317063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</w:p>
    <w:p w14:paraId="1F4D0BF3" w14:textId="60512D0C" w:rsidR="00BB6F84" w:rsidRPr="00693CEA" w:rsidRDefault="00273507" w:rsidP="00BB6F84">
      <w:pPr>
        <w:shd w:val="clear" w:color="auto" w:fill="FFFFFF"/>
        <w:spacing w:after="120"/>
        <w:jc w:val="center"/>
        <w:textAlignment w:val="baseline"/>
        <w:rPr>
          <w:b/>
          <w:bCs/>
          <w:color w:val="333333"/>
          <w:sz w:val="28"/>
          <w:szCs w:val="28"/>
          <w:lang w:val="en-IN" w:eastAsia="fr-FR"/>
        </w:rPr>
      </w:pPr>
      <w:r>
        <w:rPr>
          <w:noProof/>
          <w:color w:val="333333"/>
          <w:lang w:val="es-MX"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FB591C1" wp14:editId="4601EC82">
                <wp:simplePos x="0" y="0"/>
                <wp:positionH relativeFrom="column">
                  <wp:posOffset>654050</wp:posOffset>
                </wp:positionH>
                <wp:positionV relativeFrom="paragraph">
                  <wp:posOffset>247650</wp:posOffset>
                </wp:positionV>
                <wp:extent cx="5003800" cy="4876800"/>
                <wp:effectExtent l="0" t="0" r="635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4876800"/>
                          <a:chOff x="0" y="0"/>
                          <a:chExt cx="5003800" cy="48768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501900" cy="488950"/>
                            <a:chOff x="0" y="0"/>
                            <a:chExt cx="2501900" cy="488950"/>
                          </a:xfrm>
                        </wpg:grpSpPr>
                        <wps:wsp>
                          <wps:cNvPr id="2" name="Flowchart: Preparation 2"/>
                          <wps:cNvSpPr/>
                          <wps:spPr>
                            <a:xfrm>
                              <a:off x="0" y="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10EBC7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Requirement 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65706" y="43803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31F1CE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C00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FFC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635000" y="1117600"/>
                            <a:ext cx="2501900" cy="488950"/>
                            <a:chOff x="0" y="0"/>
                            <a:chExt cx="2501900" cy="488950"/>
                          </a:xfrm>
                        </wpg:grpSpPr>
                        <wps:wsp>
                          <wps:cNvPr id="21" name="Flowchart: Preparation 2"/>
                          <wps:cNvSpPr/>
                          <wps:spPr>
                            <a:xfrm>
                              <a:off x="0" y="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1654BC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Design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BD9587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B05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00B05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219200" y="2209800"/>
                            <a:ext cx="2501900" cy="488950"/>
                            <a:chOff x="0" y="12700"/>
                            <a:chExt cx="2501900" cy="488950"/>
                          </a:xfrm>
                        </wpg:grpSpPr>
                        <wps:wsp>
                          <wps:cNvPr id="24" name="Flowchart: Preparation 2"/>
                          <wps:cNvSpPr/>
                          <wps:spPr>
                            <a:xfrm>
                              <a:off x="0" y="1270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1E1ECD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90989A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FF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803400" y="3295650"/>
                            <a:ext cx="2501900" cy="488950"/>
                            <a:chOff x="0" y="19050"/>
                            <a:chExt cx="2501900" cy="488950"/>
                          </a:xfrm>
                        </wpg:grpSpPr>
                        <wps:wsp>
                          <wps:cNvPr id="27" name="Flowchart: Preparation 2"/>
                          <wps:cNvSpPr/>
                          <wps:spPr>
                            <a:xfrm>
                              <a:off x="0" y="1905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3B4F00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525AA3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7030A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7030A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2501900" y="4387850"/>
                            <a:ext cx="2501900" cy="488950"/>
                            <a:chOff x="0" y="19050"/>
                            <a:chExt cx="2501900" cy="488950"/>
                          </a:xfrm>
                        </wpg:grpSpPr>
                        <wps:wsp>
                          <wps:cNvPr id="31" name="Flowchart: Preparation 2"/>
                          <wps:cNvSpPr/>
                          <wps:spPr>
                            <a:xfrm>
                              <a:off x="0" y="1905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6BFC6D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Maintenance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5"/>
                          <wps:cNvSpPr/>
                          <wps:spPr>
                            <a:xfrm>
                              <a:off x="65705" y="54754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BFB9F0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B0F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00B0F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Graphic 55" descr="Arrow: Clockwise curve"/>
                        <wps:cNvSpPr/>
                        <wps:spPr>
                          <a:xfrm rot="9600000">
                            <a:off x="1295400" y="41910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55" descr="Arrow: Clockwise curve"/>
                        <wps:cNvSpPr/>
                        <wps:spPr>
                          <a:xfrm rot="9600000">
                            <a:off x="2514600" y="261620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55" descr="Arrow: Clockwise curve"/>
                        <wps:cNvSpPr/>
                        <wps:spPr>
                          <a:xfrm rot="9600000">
                            <a:off x="3175000" y="370205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55" descr="Arrow: Clockwise curve"/>
                        <wps:cNvSpPr/>
                        <wps:spPr>
                          <a:xfrm rot="9600000">
                            <a:off x="1968500" y="153035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591C1" id="Group 35" o:spid="_x0000_s1027" style="position:absolute;left:0;text-align:left;margin-left:51.5pt;margin-top:19.5pt;width:394pt;height:384pt;z-index:251657216;mso-position-horizontal-relative:text;mso-position-vertical-relative:text;mso-height-relative:margin" coordsize="50038,48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">
                <v:group id="Group 18" o:spid="_x0000_s1028" style="position:absolute;width:25019;height:4889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lowchart: Preparation 2" o:spid="_x0000_s1029" style="position:absolute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" adj="-11796480,,5400" path="m,5000l849,,8000,r2000,5000l8000,10000r-6000,l,5000xe" fillcolor="#ffc00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3210EBC7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Requirement Analysis</w:t>
                          </w:r>
                        </w:p>
                      </w:txbxContent>
                    </v:textbox>
                  </v:shape>
                  <v:shape id="Rectangle 5" o:spid="_x0000_s1030" style="position:absolute;left:657;top:438;width:5823;height:3987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4E31F1CE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FFC00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FFC00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7" o:spid="_x0000_s1031" style="position:absolute;left:6350;top:11176;width:25019;height:4889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lowchart: Preparation 2" o:spid="_x0000_s1032" style="position:absolute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" adj="-11796480,,5400" path="m,5000l849,,8000,r2000,5000l8000,10000r-6000,l,5000xe" fillcolor="#00b05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6D1654BC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Design</w:t>
                          </w:r>
                        </w:p>
                      </w:txbxContent>
                    </v:textbox>
                  </v:shape>
                  <v:shape id="Rectangle 5" o:spid="_x0000_s1033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0CBD9587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00B05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00B05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23" o:spid="_x0000_s1034" style="position:absolute;left:12192;top:22098;width:25019;height:4889" coordorigin=",127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lowchart: Preparation 2" o:spid="_x0000_s1035" style="position:absolute;top:127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" adj="-11796480,,5400" path="m,5000l849,,8000,r2000,5000l8000,10000r-6000,l,5000xe" fillcolor="red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601E1ECD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Development</w:t>
                          </w:r>
                        </w:p>
                      </w:txbxContent>
                    </v:textbox>
                  </v:shape>
                  <v:shape id="Rectangle 5" o:spid="_x0000_s1036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7E90989A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FF0000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26" o:spid="_x0000_s1037" style="position:absolute;left:18034;top:32956;width:25019;height:4890" coordorigin=",190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lowchart: Preparation 2" o:spid="_x0000_s1038" style="position:absolute;top:190;width:25019;height:4890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" adj="-11796480,,5400" path="m,5000l849,,8000,r2000,5000l8000,10000r-6000,l,5000xe" fillcolor="#7030a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0C3B4F00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Testing</w:t>
                          </w:r>
                        </w:p>
                      </w:txbxContent>
                    </v:textbox>
                  </v:shape>
                  <v:shape id="Rectangle 5" o:spid="_x0000_s1039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5A525AA3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7030A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7030A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29" o:spid="_x0000_s1040" style="position:absolute;left:25019;top:43878;width:25019;height:4890" coordorigin=",190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lowchart: Preparation 2" o:spid="_x0000_s1041" style="position:absolute;top:190;width:25019;height:4890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" adj="-11796480,,5400" path="m,5000l849,,8000,r2000,5000l8000,10000r-6000,l,5000xe" fillcolor="#00b0f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246BFC6D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Maintenance</w:t>
                          </w:r>
                        </w:p>
                      </w:txbxContent>
                    </v:textbox>
                  </v:shape>
                  <v:shape id="Rectangle 5" o:spid="_x0000_s1042" style="position:absolute;left:657;top:547;width:5823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5DBFB9F0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00B0F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00B0F0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shape id="Graphic 55" o:spid="_x0000_s1043" alt="Arrow: Clockwise curve" style="position:absolute;left:12954;top:4191;width:3262;height:7143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" path="m559594,712020v,,-228600,-71437,-228600,-476250l464344,235770,235744,7170c235744,4312,7144,235770,7144,235770r123825,c130969,236722,166211,622485,559594,712020xe" fillcolor="#00b05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4" alt="Arrow: Clockwise curve" style="position:absolute;left:25146;top:26162;width:3262;height:7143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" path="m559594,712020v,,-228600,-71437,-228600,-476250l464344,235770,235744,7170c235744,4312,7144,235770,7144,235770r123825,c130969,236722,166211,622485,559594,712020xe" fillcolor="#7030a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5" alt="Arrow: Clockwise curve" style="position:absolute;left:31750;top:37020;width:3262;height:7144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" path="m559594,712020v,,-228600,-71437,-228600,-476250l464344,235770,235744,7170c235744,4312,7144,235770,7144,235770r123825,c130969,236722,166211,622485,559594,712020xe" fillcolor="#00b0f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6" alt="Arrow: Clockwise curve" style="position:absolute;left:19685;top:15303;width:3262;height:7144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" path="m559594,712020v,,-228600,-71437,-228600,-476250l464344,235770,235744,7170c235744,4312,7144,235770,7144,235770r123825,c130969,236722,166211,622485,559594,712020xe" fillcolor="red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</v:group>
            </w:pict>
          </mc:Fallback>
        </mc:AlternateContent>
      </w:r>
      <w:r w:rsidR="00BB6F84" w:rsidRPr="00693CEA">
        <w:rPr>
          <w:b/>
          <w:bCs/>
          <w:color w:val="333333"/>
          <w:sz w:val="28"/>
          <w:szCs w:val="28"/>
          <w:lang w:val="en-IN" w:eastAsia="fr-FR"/>
        </w:rPr>
        <w:t>Software Development Life Cycle</w:t>
      </w:r>
    </w:p>
    <w:p w14:paraId="69D021FF" w14:textId="7B96B957" w:rsidR="00BB6F84" w:rsidRPr="00D05AE6" w:rsidRDefault="00BB6F84" w:rsidP="00BB6F84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</w:p>
    <w:p w14:paraId="29CCD4EA" w14:textId="47F7F96E" w:rsidR="00400B33" w:rsidRDefault="00400B33" w:rsidP="00317063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  <w:r>
        <w:rPr>
          <w:color w:val="333333"/>
          <w:lang w:val="es-MX" w:eastAsia="fr-FR"/>
        </w:rPr>
        <w:br w:type="page"/>
      </w:r>
    </w:p>
    <w:p w14:paraId="188189FC" w14:textId="77777777" w:rsidR="00CB1689" w:rsidRDefault="00CB1689" w:rsidP="00CB1689">
      <w:pPr>
        <w:jc w:val="center"/>
        <w:rPr>
          <w:sz w:val="56"/>
          <w:szCs w:val="56"/>
        </w:rPr>
      </w:pPr>
      <w:r w:rsidRPr="00D219AC">
        <w:rPr>
          <w:sz w:val="56"/>
          <w:szCs w:val="56"/>
        </w:rPr>
        <w:lastRenderedPageBreak/>
        <w:t>Marketing Campaign Process</w:t>
      </w:r>
    </w:p>
    <w:p w14:paraId="3C97423E" w14:textId="77777777" w:rsidR="00CB1689" w:rsidRDefault="00CB1689" w:rsidP="00CB1689">
      <w:r w:rsidRPr="00011304">
        <w:rPr>
          <w:noProof/>
        </w:rPr>
        <w:drawing>
          <wp:anchor distT="0" distB="0" distL="114300" distR="114300" simplePos="0" relativeHeight="251658240" behindDoc="0" locked="0" layoutInCell="1" allowOverlap="1" wp14:anchorId="37317083" wp14:editId="7EB6188B">
            <wp:simplePos x="0" y="0"/>
            <wp:positionH relativeFrom="column">
              <wp:posOffset>2117</wp:posOffset>
            </wp:positionH>
            <wp:positionV relativeFrom="paragraph">
              <wp:posOffset>313690</wp:posOffset>
            </wp:positionV>
            <wp:extent cx="5943600" cy="4838065"/>
            <wp:effectExtent l="19050" t="0" r="57150" b="0"/>
            <wp:wrapNone/>
            <wp:docPr id="743811912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D113D4A3-F797-BCA3-70C4-52CCB09F74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8D465" w14:textId="34B5CE57" w:rsidR="00BB6F84" w:rsidRDefault="00BB6F84" w:rsidP="00400B33"/>
    <w:p w14:paraId="72B0C780" w14:textId="77777777" w:rsidR="000A5808" w:rsidRDefault="000A5808" w:rsidP="00400B33"/>
    <w:p w14:paraId="44EDE584" w14:textId="77777777" w:rsidR="000A5808" w:rsidRDefault="000A5808" w:rsidP="00400B33"/>
    <w:p w14:paraId="685E4E96" w14:textId="77777777" w:rsidR="000A5808" w:rsidRDefault="000A5808" w:rsidP="00400B33"/>
    <w:p w14:paraId="7A10C4A6" w14:textId="77777777" w:rsidR="000A5808" w:rsidRDefault="000A5808" w:rsidP="00400B33"/>
    <w:p w14:paraId="0B9BC9FE" w14:textId="77777777" w:rsidR="000A5808" w:rsidRDefault="000A5808" w:rsidP="00400B33"/>
    <w:p w14:paraId="1F6466DA" w14:textId="77777777" w:rsidR="000A5808" w:rsidRDefault="000A5808" w:rsidP="00400B33"/>
    <w:p w14:paraId="190AADE1" w14:textId="77777777" w:rsidR="000A5808" w:rsidRDefault="000A5808" w:rsidP="00400B33"/>
    <w:p w14:paraId="7E0876FA" w14:textId="77777777" w:rsidR="000A5808" w:rsidRDefault="000A5808" w:rsidP="00400B33"/>
    <w:p w14:paraId="34B63C9F" w14:textId="77777777" w:rsidR="000A5808" w:rsidRDefault="000A5808" w:rsidP="00400B33"/>
    <w:p w14:paraId="197A86A6" w14:textId="77777777" w:rsidR="000A5808" w:rsidRDefault="000A5808" w:rsidP="00400B33"/>
    <w:p w14:paraId="7BA4C8BF" w14:textId="77777777" w:rsidR="000A5808" w:rsidRDefault="000A5808" w:rsidP="00400B33"/>
    <w:p w14:paraId="1BDF526E" w14:textId="77777777" w:rsidR="000A5808" w:rsidRDefault="000A5808" w:rsidP="00400B33"/>
    <w:p w14:paraId="399E8ED8" w14:textId="77777777" w:rsidR="000A5808" w:rsidRDefault="000A5808" w:rsidP="00400B33"/>
    <w:p w14:paraId="6C9FDB99" w14:textId="77777777" w:rsidR="000A5808" w:rsidRDefault="000A5808" w:rsidP="00400B33"/>
    <w:p w14:paraId="7B5F2D64" w14:textId="77777777" w:rsidR="000A5808" w:rsidRDefault="000A5808" w:rsidP="00400B33"/>
    <w:p w14:paraId="4E205153" w14:textId="77777777" w:rsidR="000A5808" w:rsidRDefault="000A5808" w:rsidP="00400B33"/>
    <w:p w14:paraId="59647D6A" w14:textId="77777777" w:rsidR="000A5808" w:rsidRDefault="000A5808" w:rsidP="00400B33"/>
    <w:p w14:paraId="5D64E4B3" w14:textId="77777777" w:rsidR="000A5808" w:rsidRDefault="000A5808" w:rsidP="00400B33"/>
    <w:p w14:paraId="49628E0B" w14:textId="77777777" w:rsidR="000A5808" w:rsidRDefault="000A5808" w:rsidP="00400B33"/>
    <w:p w14:paraId="6A2953EA" w14:textId="77777777" w:rsidR="000A5808" w:rsidRDefault="000A5808" w:rsidP="00400B33"/>
    <w:p w14:paraId="650A00F9" w14:textId="77777777" w:rsidR="000A5808" w:rsidRDefault="000A5808" w:rsidP="00400B33"/>
    <w:p w14:paraId="272AC2FB" w14:textId="77777777" w:rsidR="000A5808" w:rsidRDefault="000A5808" w:rsidP="00400B33"/>
    <w:p w14:paraId="04CE9EEC" w14:textId="77777777" w:rsidR="000A5808" w:rsidRDefault="000A5808" w:rsidP="00400B33"/>
    <w:p w14:paraId="5235F5AD" w14:textId="77777777" w:rsidR="000A5808" w:rsidRDefault="000A5808" w:rsidP="00400B33"/>
    <w:p w14:paraId="66022691" w14:textId="77777777" w:rsidR="000A5808" w:rsidRDefault="000A5808" w:rsidP="00400B33"/>
    <w:p w14:paraId="21E7624C" w14:textId="77777777" w:rsidR="000A5808" w:rsidRDefault="000A5808" w:rsidP="00400B33"/>
    <w:p w14:paraId="19AA435A" w14:textId="77777777" w:rsidR="000A5808" w:rsidRDefault="000A5808" w:rsidP="00400B33"/>
    <w:p w14:paraId="2FC51EAC" w14:textId="77777777" w:rsidR="000A5808" w:rsidRDefault="000A5808" w:rsidP="00400B33"/>
    <w:p w14:paraId="1D3981EF" w14:textId="77777777" w:rsidR="000A5808" w:rsidRDefault="000A5808" w:rsidP="00400B33"/>
    <w:p w14:paraId="54DBD6D5" w14:textId="77777777" w:rsidR="000A5808" w:rsidRDefault="000A5808" w:rsidP="00400B33"/>
    <w:p w14:paraId="39F8ACF2" w14:textId="77777777" w:rsidR="000A5808" w:rsidRDefault="000A5808" w:rsidP="00400B33"/>
    <w:p w14:paraId="31CA3DFB" w14:textId="77777777" w:rsidR="000A5808" w:rsidRDefault="000A5808" w:rsidP="00400B33"/>
    <w:p w14:paraId="631C60A5" w14:textId="77777777" w:rsidR="000A5808" w:rsidRDefault="000A5808" w:rsidP="00400B33"/>
    <w:p w14:paraId="7179BDED" w14:textId="77777777" w:rsidR="000A5808" w:rsidRDefault="000A5808" w:rsidP="00400B33"/>
    <w:p w14:paraId="2AB6BCFF" w14:textId="77777777" w:rsidR="000A5808" w:rsidRDefault="000A5808" w:rsidP="00400B33"/>
    <w:p w14:paraId="4793A304" w14:textId="77777777" w:rsidR="000A5808" w:rsidRDefault="000A5808" w:rsidP="00400B33"/>
    <w:p w14:paraId="40488EA6" w14:textId="77777777" w:rsidR="000A5808" w:rsidRDefault="000A5808" w:rsidP="00400B33"/>
    <w:p w14:paraId="0A702CCD" w14:textId="77777777" w:rsidR="000A5808" w:rsidRDefault="000A5808" w:rsidP="00400B33"/>
    <w:p w14:paraId="442AF2A5" w14:textId="77777777" w:rsidR="000A5808" w:rsidRDefault="000A5808" w:rsidP="00400B33"/>
    <w:p w14:paraId="54BA4B2E" w14:textId="77777777" w:rsidR="000A5808" w:rsidRDefault="000A5808" w:rsidP="00400B33"/>
    <w:p w14:paraId="656AAD47" w14:textId="77777777" w:rsidR="000A5808" w:rsidRDefault="000A5808" w:rsidP="00400B33"/>
    <w:p w14:paraId="6998BE44" w14:textId="77777777" w:rsidR="000A5808" w:rsidRDefault="000A5808" w:rsidP="00400B33"/>
    <w:p w14:paraId="4EADC4F8" w14:textId="77777777" w:rsidR="000A5808" w:rsidRDefault="000A5808" w:rsidP="00400B33"/>
    <w:p w14:paraId="3338D149" w14:textId="77777777" w:rsidR="000A5808" w:rsidRDefault="000A5808" w:rsidP="00400B33"/>
    <w:p w14:paraId="1056FC1E" w14:textId="77777777" w:rsidR="000A5808" w:rsidRDefault="000A5808" w:rsidP="00400B33"/>
    <w:p w14:paraId="116594C9" w14:textId="77777777" w:rsidR="000A5808" w:rsidRDefault="000A5808" w:rsidP="00400B33"/>
    <w:p w14:paraId="6B772E6C" w14:textId="77777777" w:rsidR="000A5808" w:rsidRDefault="000A5808" w:rsidP="00400B33"/>
    <w:p w14:paraId="7701B094" w14:textId="77777777" w:rsidR="000A5808" w:rsidRDefault="000A5808" w:rsidP="00400B33"/>
    <w:p w14:paraId="2B894BD8" w14:textId="77777777" w:rsidR="000A5808" w:rsidRDefault="000A5808" w:rsidP="00400B33"/>
    <w:p w14:paraId="2F321832" w14:textId="77777777" w:rsidR="000A5808" w:rsidRDefault="000A5808" w:rsidP="00400B33"/>
    <w:p w14:paraId="646ED77F" w14:textId="77777777" w:rsidR="000A5808" w:rsidRDefault="000A5808" w:rsidP="00400B33"/>
    <w:tbl>
      <w:tblPr>
        <w:tblStyle w:val="TableGrid2"/>
        <w:tblW w:w="103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06"/>
      </w:tblGrid>
      <w:tr w:rsidR="000A5808" w:rsidRPr="00A92693" w14:paraId="6090EA8F" w14:textId="77777777" w:rsidTr="00CC5938">
        <w:trPr>
          <w:trHeight w:val="926"/>
        </w:trPr>
        <w:tc>
          <w:tcPr>
            <w:tcW w:w="10306" w:type="dxa"/>
          </w:tcPr>
          <w:p w14:paraId="45E440A6" w14:textId="77777777" w:rsidR="000A5808" w:rsidRPr="00A92693" w:rsidRDefault="000A5808" w:rsidP="00CC5938">
            <w:pPr>
              <w:rPr>
                <w:rFonts w:ascii="Calibri" w:hAnsi="Calibri" w:cs="Calibri"/>
                <w:sz w:val="20"/>
                <w:szCs w:val="20"/>
              </w:rPr>
            </w:pPr>
            <w:r w:rsidRPr="00A92693">
              <w:rPr>
                <w:rFonts w:ascii="Calibri" w:hAnsi="Calibri" w:cs="Calibri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793921E1" wp14:editId="1FD5AE33">
                      <wp:simplePos x="0" y="0"/>
                      <wp:positionH relativeFrom="column">
                        <wp:posOffset>-82641</wp:posOffset>
                      </wp:positionH>
                      <wp:positionV relativeFrom="paragraph">
                        <wp:posOffset>4536</wp:posOffset>
                      </wp:positionV>
                      <wp:extent cx="5969000" cy="571500"/>
                      <wp:effectExtent l="0" t="0" r="0" b="0"/>
                      <wp:wrapNone/>
                      <wp:docPr id="949481656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90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0B506DA" w14:textId="77777777" w:rsidR="000A5808" w:rsidRPr="008261AA" w:rsidRDefault="000A5808" w:rsidP="000A580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8261AA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  <w:t>REGISTRATION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93921E1" id="Rectangle 22" o:spid="_x0000_s1047" style="position:absolute;margin-left:-6.5pt;margin-top:.35pt;width:470pt;height:4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" filled="f" stroked="f" strokeweight="1pt">
                      <v:textbox>
                        <w:txbxContent>
                          <w:p w14:paraId="00B506DA" w14:textId="77777777" w:rsidR="000A5808" w:rsidRPr="008261AA" w:rsidRDefault="000A5808" w:rsidP="000A580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261AA">
                              <w:rPr>
                                <w:rFonts w:ascii="Calibri" w:hAnsi="Calibri" w:cs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REGISTRATION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A5808" w:rsidRPr="00A92693" w14:paraId="71BB3BAA" w14:textId="77777777" w:rsidTr="00CC5938">
        <w:trPr>
          <w:trHeight w:val="1968"/>
        </w:trPr>
        <w:tc>
          <w:tcPr>
            <w:tcW w:w="10306" w:type="dxa"/>
          </w:tcPr>
          <w:p w14:paraId="32834A04" w14:textId="77777777" w:rsidR="000A5808" w:rsidRPr="00A92693" w:rsidRDefault="000A5808" w:rsidP="00CC5938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A92693"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75136" behindDoc="0" locked="0" layoutInCell="1" allowOverlap="1" wp14:anchorId="63889EEF" wp14:editId="0B4630D0">
                  <wp:simplePos x="0" y="0"/>
                  <wp:positionH relativeFrom="column">
                    <wp:posOffset>3712498</wp:posOffset>
                  </wp:positionH>
                  <wp:positionV relativeFrom="paragraph">
                    <wp:posOffset>123190</wp:posOffset>
                  </wp:positionV>
                  <wp:extent cx="2514600" cy="609600"/>
                  <wp:effectExtent l="0" t="0" r="0" b="0"/>
                  <wp:wrapNone/>
                  <wp:docPr id="1289906076" name="Picture 6" descr="A logo for a bicycle compan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750215" name="Picture 6" descr="A logo for a bicycle company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duotone>
                              <a:prstClr val="black"/>
                              <a:srgbClr val="FFFF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1ECB43F4" wp14:editId="76FA9771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861604</wp:posOffset>
                      </wp:positionV>
                      <wp:extent cx="5016500" cy="368300"/>
                      <wp:effectExtent l="0" t="0" r="0" b="0"/>
                      <wp:wrapNone/>
                      <wp:docPr id="981190569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6500" cy="3683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ysClr val="window" lastClr="FFFFFF"/>
                                  </a:gs>
                                  <a:gs pos="26000">
                                    <a:srgbClr val="4472C4">
                                      <a:lumMod val="45000"/>
                                      <a:lumOff val="55000"/>
                                    </a:srgbClr>
                                  </a:gs>
                                  <a:gs pos="97000">
                                    <a:sysClr val="window" lastClr="FFFFFF"/>
                                  </a:gs>
                                  <a:gs pos="65000">
                                    <a:srgbClr val="4472C4">
                                      <a:lumMod val="30000"/>
                                      <a:lumOff val="70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395BA9F" w14:textId="77777777" w:rsidR="000A5808" w:rsidRPr="008261AA" w:rsidRDefault="000A5808" w:rsidP="000A580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8261AA"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28"/>
                                    </w:rPr>
                                    <w:t>Please read all instructions carefully before filling out the form.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CB43F4" id="Rectangle 7" o:spid="_x0000_s1048" style="position:absolute;left:0;text-align:left;margin-left:35.15pt;margin-top:67.85pt;width:395pt;height:29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" fillcolor="window" stroked="f" strokeweight="1pt">
                      <v:fill color2="window" rotate="t" colors="0 window;17039f #abc0e4;42598f #c7d5ed;63570f window" focus="100%" type="gradient"/>
                      <v:textbox>
                        <w:txbxContent>
                          <w:p w14:paraId="6395BA9F" w14:textId="77777777" w:rsidR="000A5808" w:rsidRPr="008261AA" w:rsidRDefault="000A5808" w:rsidP="000A580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261AA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Please read all instructions carefully before filling out the form.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A5808" w:rsidRPr="00A92693" w14:paraId="5F1157B4" w14:textId="77777777" w:rsidTr="00CC5938">
        <w:trPr>
          <w:trHeight w:val="4506"/>
        </w:trPr>
        <w:tc>
          <w:tcPr>
            <w:tcW w:w="10306" w:type="dxa"/>
          </w:tcPr>
          <w:p w14:paraId="36ECDC26" w14:textId="77777777" w:rsidR="000A5808" w:rsidRDefault="000A5808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  <w:p w14:paraId="37C66D28" w14:textId="77777777" w:rsidR="000A5808" w:rsidRPr="00A92693" w:rsidRDefault="000A5808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PERSONAL INFORMATION</w:t>
            </w:r>
          </w:p>
          <w:p w14:paraId="525658B8" w14:textId="77777777" w:rsidR="000A5808" w:rsidRPr="00A92693" w:rsidRDefault="000A5808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0690C5E9" wp14:editId="7B0538DC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199930</wp:posOffset>
                      </wp:positionV>
                      <wp:extent cx="3568700" cy="311785"/>
                      <wp:effectExtent l="0" t="0" r="12700" b="12065"/>
                      <wp:wrapNone/>
                      <wp:docPr id="649756077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11785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DCE7D08" w14:textId="77777777" w:rsidR="000A5808" w:rsidRPr="00F562F3" w:rsidRDefault="000A5808" w:rsidP="000A580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Andrew Fuller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90C5E9" id="Rectangle 13" o:spid="_x0000_s1049" style="position:absolute;margin-left:59.6pt;margin-top:15.75pt;width:281pt;height:24.5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" fillcolor="window" strokecolor="#d0cece" strokeweight="1pt">
                      <v:fill r:id="rId23" o:title="" color2="#e7e6e6" type="pattern"/>
                      <v:textbox>
                        <w:txbxContent>
                          <w:p w14:paraId="6DCE7D08" w14:textId="77777777" w:rsidR="000A5808" w:rsidRPr="00F562F3" w:rsidRDefault="000A5808" w:rsidP="000A5808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Andrew Fuller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59665BB" w14:textId="77777777" w:rsidR="000A5808" w:rsidRPr="00A92693" w:rsidRDefault="000A5808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12633920" wp14:editId="03933501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446945</wp:posOffset>
                      </wp:positionV>
                      <wp:extent cx="3568700" cy="311150"/>
                      <wp:effectExtent l="0" t="0" r="12700" b="12700"/>
                      <wp:wrapNone/>
                      <wp:docPr id="1283516622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11150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5FB7504" w14:textId="77777777" w:rsidR="000A5808" w:rsidRPr="00F562F3" w:rsidRDefault="000A5808" w:rsidP="000A580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908 W. Capital Way</w:t>
                                  </w:r>
                                </w:p>
                                <w:p w14:paraId="4AC50CF1" w14:textId="77777777" w:rsidR="000A5808" w:rsidRPr="008261AA" w:rsidRDefault="000A5808" w:rsidP="000A5808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048E6860" w14:textId="77777777" w:rsidR="000A5808" w:rsidRDefault="000A5808" w:rsidP="000A580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633920" id="_x0000_s1050" style="position:absolute;margin-left:59.6pt;margin-top:35.2pt;width:281pt;height:24.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" fillcolor="window" strokecolor="#d0cece" strokeweight="1pt">
                      <v:fill r:id="rId23" o:title="" color2="#e7e6e6" type="pattern"/>
                      <v:textbox>
                        <w:txbxContent>
                          <w:p w14:paraId="75FB7504" w14:textId="77777777" w:rsidR="000A5808" w:rsidRPr="00F562F3" w:rsidRDefault="000A5808" w:rsidP="000A5808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908 W. Capital Way</w:t>
                            </w:r>
                          </w:p>
                          <w:p w14:paraId="4AC50CF1" w14:textId="77777777" w:rsidR="000A5808" w:rsidRPr="008261AA" w:rsidRDefault="000A5808" w:rsidP="000A5808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048E6860" w14:textId="77777777" w:rsidR="000A5808" w:rsidRDefault="000A5808" w:rsidP="000A5808"/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Name        :  </w:t>
            </w:r>
          </w:p>
          <w:p w14:paraId="05C99D70" w14:textId="77777777" w:rsidR="000A5808" w:rsidRPr="00A92693" w:rsidRDefault="000A5808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1651991" wp14:editId="5E929DF9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423450</wp:posOffset>
                      </wp:positionV>
                      <wp:extent cx="3568700" cy="311150"/>
                      <wp:effectExtent l="0" t="0" r="12700" b="12700"/>
                      <wp:wrapNone/>
                      <wp:docPr id="963481542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11150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5C4ABC6" w14:textId="77777777" w:rsidR="000A5808" w:rsidRPr="00F562F3" w:rsidRDefault="000A5808" w:rsidP="000A580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WA, USA.</w:t>
                                  </w:r>
                                </w:p>
                                <w:p w14:paraId="24FEB554" w14:textId="77777777" w:rsidR="000A5808" w:rsidRPr="008261AA" w:rsidRDefault="000A5808" w:rsidP="000A5808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5A7F2EA8" w14:textId="77777777" w:rsidR="000A5808" w:rsidRDefault="000A5808" w:rsidP="000A580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651991" id="_x0000_s1051" style="position:absolute;margin-left:59.6pt;margin-top:33.35pt;width:281pt;height:24.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" fillcolor="window" strokecolor="#d0cece" strokeweight="1pt">
                      <v:fill r:id="rId23" o:title="" color2="#e7e6e6" type="pattern"/>
                      <v:textbox>
                        <w:txbxContent>
                          <w:p w14:paraId="45C4ABC6" w14:textId="77777777" w:rsidR="000A5808" w:rsidRPr="00F562F3" w:rsidRDefault="000A5808" w:rsidP="000A5808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WA, USA.</w:t>
                            </w:r>
                          </w:p>
                          <w:p w14:paraId="24FEB554" w14:textId="77777777" w:rsidR="000A5808" w:rsidRPr="008261AA" w:rsidRDefault="000A5808" w:rsidP="000A5808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5A7F2EA8" w14:textId="77777777" w:rsidR="000A5808" w:rsidRDefault="000A5808" w:rsidP="000A5808"/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Address 1 :</w:t>
            </w:r>
          </w:p>
          <w:p w14:paraId="22A997BF" w14:textId="77777777" w:rsidR="000A5808" w:rsidRPr="00A92693" w:rsidRDefault="000A5808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39C3528B" wp14:editId="1542665B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452660</wp:posOffset>
                      </wp:positionV>
                      <wp:extent cx="3568700" cy="322580"/>
                      <wp:effectExtent l="0" t="0" r="12700" b="20320"/>
                      <wp:wrapNone/>
                      <wp:docPr id="1750662818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22580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3209842" w14:textId="77777777" w:rsidR="000A5808" w:rsidRPr="00F562F3" w:rsidRDefault="000A5808" w:rsidP="000A580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hyperlink r:id="rId24" w:history="1">
                                    <w:r w:rsidRPr="00F562F3">
                                      <w:rPr>
                                        <w:rStyle w:val="Hyperlink"/>
                                        <w:rFonts w:ascii="Calibri" w:hAnsi="Calibri" w:cs="Calibri"/>
                                        <w:sz w:val="22"/>
                                        <w:szCs w:val="22"/>
                                      </w:rPr>
                                      <w:t>andrew@gmail.com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C3528B" id="_x0000_s1052" style="position:absolute;margin-left:59.6pt;margin-top:35.65pt;width:281pt;height:25.4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" fillcolor="window" strokecolor="#d0cece" strokeweight="1pt">
                      <v:fill r:id="rId23" o:title="" color2="#e7e6e6" type="pattern"/>
                      <v:textbox>
                        <w:txbxContent>
                          <w:p w14:paraId="63209842" w14:textId="77777777" w:rsidR="000A5808" w:rsidRPr="00F562F3" w:rsidRDefault="000A5808" w:rsidP="000A5808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hyperlink r:id="rId25" w:history="1">
                              <w:r w:rsidRPr="00F562F3">
                                <w:rPr>
                                  <w:rStyle w:val="Hyperlink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andrew@gmail.com</w:t>
                              </w:r>
                            </w:hyperlink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Address 2 :</w:t>
            </w:r>
          </w:p>
          <w:p w14:paraId="5F2F4DDB" w14:textId="77777777" w:rsidR="000A5808" w:rsidRPr="00A92693" w:rsidRDefault="000A5808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2F5D6BF4" wp14:editId="2E0340A4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413290</wp:posOffset>
                      </wp:positionV>
                      <wp:extent cx="3568700" cy="327025"/>
                      <wp:effectExtent l="0" t="0" r="12700" b="15875"/>
                      <wp:wrapNone/>
                      <wp:docPr id="99374156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27025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148EDB6" w14:textId="77777777" w:rsidR="000A5808" w:rsidRPr="00F562F3" w:rsidRDefault="000A5808" w:rsidP="000A580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+122-2222222</w:t>
                                  </w:r>
                                </w:p>
                                <w:p w14:paraId="05D411B3" w14:textId="77777777" w:rsidR="000A5808" w:rsidRPr="008261AA" w:rsidRDefault="000A5808" w:rsidP="000A5808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5D6BF4" id="_x0000_s1053" style="position:absolute;margin-left:59.6pt;margin-top:32.55pt;width:281pt;height:25.7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" fillcolor="window" strokecolor="#d0cece" strokeweight="1pt">
                      <v:fill r:id="rId23" o:title="" color2="#e7e6e6" type="pattern"/>
                      <v:textbox>
                        <w:txbxContent>
                          <w:p w14:paraId="2148EDB6" w14:textId="77777777" w:rsidR="000A5808" w:rsidRPr="00F562F3" w:rsidRDefault="000A5808" w:rsidP="000A5808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+122-2222222</w:t>
                            </w:r>
                          </w:p>
                          <w:p w14:paraId="05D411B3" w14:textId="77777777" w:rsidR="000A5808" w:rsidRPr="008261AA" w:rsidRDefault="000A5808" w:rsidP="000A580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Email         : </w:t>
            </w:r>
          </w:p>
          <w:p w14:paraId="34CAB1BC" w14:textId="77777777" w:rsidR="000A5808" w:rsidRPr="00A92693" w:rsidRDefault="000A5808" w:rsidP="00CC5938">
            <w:pPr>
              <w:rPr>
                <w:rFonts w:ascii="Calibri" w:hAnsi="Calibri" w:cs="Calibri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Phone       :</w: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br/>
            </w:r>
          </w:p>
        </w:tc>
      </w:tr>
      <w:tr w:rsidR="000A5808" w:rsidRPr="00A92693" w14:paraId="3E9B91B3" w14:textId="77777777" w:rsidTr="00CC5938">
        <w:trPr>
          <w:trHeight w:val="2402"/>
        </w:trPr>
        <w:tc>
          <w:tcPr>
            <w:tcW w:w="10306" w:type="dxa"/>
          </w:tcPr>
          <w:p w14:paraId="375E8F80" w14:textId="77777777" w:rsidR="000A5808" w:rsidRDefault="000A5808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  <w:p w14:paraId="41B3E5AF" w14:textId="77777777" w:rsidR="000A5808" w:rsidRPr="00A92693" w:rsidRDefault="000A5808" w:rsidP="00CC5938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APPROVAL WORKFLOW</w:t>
            </w:r>
          </w:p>
          <w:p w14:paraId="2D7F4FA7" w14:textId="77777777" w:rsidR="000A5808" w:rsidRPr="00A92693" w:rsidRDefault="000A5808" w:rsidP="00CC5938">
            <w:pPr>
              <w:rPr>
                <w:rFonts w:ascii="Calibri" w:hAnsi="Calibri" w:cs="Calibri"/>
                <w:sz w:val="20"/>
                <w:szCs w:val="20"/>
              </w:rPr>
            </w:pPr>
            <w:r w:rsidRPr="00A92693">
              <w:rPr>
                <w:rFonts w:ascii="Calibri" w:hAnsi="Calibri" w:cs="Calibri"/>
                <w:noProof/>
              </w:rPr>
              <mc:AlternateContent>
                <mc:Choice Requires="wpc">
                  <w:drawing>
                    <wp:anchor distT="0" distB="0" distL="114300" distR="114300" simplePos="0" relativeHeight="251674112" behindDoc="0" locked="0" layoutInCell="1" allowOverlap="1" wp14:anchorId="4DD3949E" wp14:editId="48F93E59">
                      <wp:simplePos x="0" y="0"/>
                      <wp:positionH relativeFrom="page">
                        <wp:posOffset>115102</wp:posOffset>
                      </wp:positionH>
                      <wp:positionV relativeFrom="page">
                        <wp:posOffset>548439</wp:posOffset>
                      </wp:positionV>
                      <wp:extent cx="5346700" cy="901700"/>
                      <wp:effectExtent l="0" t="0" r="6350" b="0"/>
                      <wp:wrapNone/>
                      <wp:docPr id="1430762870" name="Canvas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bg2"/>
                              </a:solidFill>
                            </wpc:bg>
                            <wpc:whole/>
                            <wps:wsp>
                              <wps:cNvPr id="833928719" name="Arrow: Right 833928719"/>
                              <wps:cNvSpPr/>
                              <wps:spPr>
                                <a:xfrm>
                                  <a:off x="1358900" y="254000"/>
                                  <a:ext cx="711200" cy="304800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ysClr val="windowText" lastClr="000000">
                                    <a:lumMod val="50000"/>
                                    <a:lumOff val="50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4677908" name="Rectangle 624677908"/>
                              <wps:cNvSpPr/>
                              <wps:spPr>
                                <a:xfrm>
                                  <a:off x="2070099" y="172357"/>
                                  <a:ext cx="1154793" cy="588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72C6788" w14:textId="77777777" w:rsidR="000A5808" w:rsidRPr="008261AA" w:rsidRDefault="000A5808" w:rsidP="000A5808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</w:pPr>
                                    <w:r w:rsidRPr="008261AA"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Administrative review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1465699" name="Arrow: Right 1051465699"/>
                              <wps:cNvSpPr/>
                              <wps:spPr>
                                <a:xfrm>
                                  <a:off x="3224892" y="254000"/>
                                  <a:ext cx="685799" cy="304800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ysClr val="windowText" lastClr="000000">
                                    <a:lumMod val="50000"/>
                                    <a:lumOff val="50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459072" name="Rectangle 964459072"/>
                              <wps:cNvSpPr/>
                              <wps:spPr>
                                <a:xfrm>
                                  <a:off x="3910693" y="171450"/>
                                  <a:ext cx="1040494" cy="565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5688C5D" w14:textId="77777777" w:rsidR="000A5808" w:rsidRPr="008261AA" w:rsidRDefault="000A5808" w:rsidP="000A5808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</w:pPr>
                                    <w:r w:rsidRPr="008261AA"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Final approval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80736" name="Rectangle 191580736"/>
                              <wps:cNvSpPr/>
                              <wps:spPr>
                                <a:xfrm>
                                  <a:off x="326572" y="172357"/>
                                  <a:ext cx="1078593" cy="588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10A6371C" w14:textId="77777777" w:rsidR="000A5808" w:rsidRPr="008261AA" w:rsidRDefault="000A5808" w:rsidP="000A5808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</w:pPr>
                                    <w:r w:rsidRPr="008261AA"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Document submission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D3949E" id="Canvas 13" o:spid="_x0000_s1054" editas="canvas" style="position:absolute;margin-left:9.05pt;margin-top:43.2pt;width:421pt;height:71pt;z-index:251674112;mso-position-horizontal-relative:page;mso-position-vertical-relative:page" coordsize="53467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">
                      <v:shape id="_x0000_s1055" type="#_x0000_t75" style="position:absolute;width:53467;height:9017;visibility:visible;mso-wrap-style:square" filled="t" fillcolor="#eeece1 [3214]">
                        <v:fill o:detectmouseclick="t"/>
                        <v:path o:connecttype="none"/>
                      </v:shape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Arrow: Right 833928719" o:spid="_x0000_s1056" type="#_x0000_t13" style="position:absolute;left:13589;top:2540;width:711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" adj="16971" fillcolor="#7f7f7f" strokecolor="#172c51" strokeweight="1pt"/>
                      <v:rect id="Rectangle 624677908" o:spid="_x0000_s1057" style="position:absolute;left:20700;top:1723;width:11548;height:5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" fillcolor="#f2f2f2" strokecolor="#172c51" strokeweight="1pt">
                        <v:textbox>
                          <w:txbxContent>
                            <w:p w14:paraId="272C6788" w14:textId="77777777" w:rsidR="000A5808" w:rsidRPr="008261AA" w:rsidRDefault="000A5808" w:rsidP="000A5808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 w:rsidRPr="008261AA">
                                <w:rPr>
                                  <w:rFonts w:ascii="Calibri" w:hAnsi="Calibri" w:cs="Calibri"/>
                                  <w:color w:val="000000"/>
                                </w:rPr>
                                <w:t>Administrative review</w:t>
                              </w:r>
                            </w:p>
                          </w:txbxContent>
                        </v:textbox>
                      </v:rect>
                      <v:shape id="Arrow: Right 1051465699" o:spid="_x0000_s1058" type="#_x0000_t13" style="position:absolute;left:32248;top:2540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" adj="16800" fillcolor="#7f7f7f" strokecolor="#172c51" strokeweight="1pt"/>
                      <v:rect id="Rectangle 964459072" o:spid="_x0000_s1059" style="position:absolute;left:39106;top:1714;width:10405;height:5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" fillcolor="#f2f2f2" strokecolor="#172c51" strokeweight="1pt">
                        <v:textbox>
                          <w:txbxContent>
                            <w:p w14:paraId="45688C5D" w14:textId="77777777" w:rsidR="000A5808" w:rsidRPr="008261AA" w:rsidRDefault="000A5808" w:rsidP="000A5808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 w:rsidRPr="008261AA">
                                <w:rPr>
                                  <w:rFonts w:ascii="Calibri" w:hAnsi="Calibri" w:cs="Calibri"/>
                                  <w:color w:val="000000"/>
                                </w:rPr>
                                <w:t>Final approval</w:t>
                              </w:r>
                            </w:p>
                          </w:txbxContent>
                        </v:textbox>
                      </v:rect>
                      <v:rect id="Rectangle 191580736" o:spid="_x0000_s1060" style="position:absolute;left:3265;top:1723;width:10786;height:5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" fillcolor="#f2f2f2" strokecolor="#172c51" strokeweight="1pt">
                        <v:textbox>
                          <w:txbxContent>
                            <w:p w14:paraId="10A6371C" w14:textId="77777777" w:rsidR="000A5808" w:rsidRPr="008261AA" w:rsidRDefault="000A5808" w:rsidP="000A5808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 w:rsidRPr="008261AA">
                                <w:rPr>
                                  <w:rFonts w:ascii="Calibri" w:hAnsi="Calibri" w:cs="Calibri"/>
                                  <w:color w:val="000000"/>
                                </w:rPr>
                                <w:t>Document submission</w:t>
                              </w:r>
                            </w:p>
                          </w:txbxContent>
                        </v:textbox>
                      </v:rect>
                      <w10:wrap anchorx="page" anchory="page"/>
                    </v:group>
                  </w:pict>
                </mc:Fallback>
              </mc:AlternateContent>
            </w:r>
          </w:p>
          <w:p w14:paraId="081F94C9" w14:textId="77777777" w:rsidR="000A5808" w:rsidRPr="00A92693" w:rsidRDefault="000A5808" w:rsidP="00CC593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A5808" w:rsidRPr="00A92693" w14:paraId="595A5343" w14:textId="77777777" w:rsidTr="00CC5938">
        <w:trPr>
          <w:trHeight w:val="809"/>
        </w:trPr>
        <w:tc>
          <w:tcPr>
            <w:tcW w:w="10306" w:type="dxa"/>
          </w:tcPr>
          <w:p w14:paraId="71316015" w14:textId="77777777" w:rsidR="000A5808" w:rsidRDefault="000A5808" w:rsidP="00CC593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0E400097" w14:textId="77777777" w:rsidR="000A5808" w:rsidRDefault="000A5808" w:rsidP="00CC593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REQUIRED DOCUMENTS</w:t>
            </w:r>
          </w:p>
          <w:p w14:paraId="4863572E" w14:textId="77777777" w:rsidR="000A5808" w:rsidRPr="004128FF" w:rsidRDefault="000A5808" w:rsidP="000A5808">
            <w:pPr>
              <w:pStyle w:val="ListParagraph"/>
              <w:numPr>
                <w:ilvl w:val="0"/>
                <w:numId w:val="8"/>
              </w:numPr>
              <w:spacing w:after="160" w:line="278" w:lineRule="auto"/>
              <w:rPr>
                <w:rFonts w:asciiTheme="minorHAnsi" w:hAnsiTheme="minorHAnsi" w:cstheme="minorHAnsi"/>
              </w:rPr>
            </w:pPr>
            <w:r w:rsidRPr="004128FF">
              <w:rPr>
                <w:rFonts w:asciiTheme="minorHAnsi" w:hAnsiTheme="minorHAnsi" w:cstheme="minorHAnsi"/>
              </w:rPr>
              <w:t>Proof of Identity</w:t>
            </w:r>
          </w:p>
          <w:p w14:paraId="26144DA3" w14:textId="77777777" w:rsidR="000A5808" w:rsidRPr="004128FF" w:rsidRDefault="000A5808" w:rsidP="000A5808">
            <w:pPr>
              <w:pStyle w:val="ListParagraph"/>
              <w:numPr>
                <w:ilvl w:val="0"/>
                <w:numId w:val="8"/>
              </w:numPr>
              <w:spacing w:after="160" w:line="278" w:lineRule="auto"/>
              <w:rPr>
                <w:rFonts w:asciiTheme="minorHAnsi" w:hAnsiTheme="minorHAnsi" w:cstheme="minorHAnsi"/>
              </w:rPr>
            </w:pPr>
            <w:r w:rsidRPr="004128FF">
              <w:rPr>
                <w:rFonts w:asciiTheme="minorHAnsi" w:hAnsiTheme="minorHAnsi" w:cstheme="minorHAnsi"/>
              </w:rPr>
              <w:t>Proof of Address</w:t>
            </w:r>
          </w:p>
          <w:p w14:paraId="73F33C74" w14:textId="77777777" w:rsidR="000A5808" w:rsidRPr="00275578" w:rsidRDefault="000A5808" w:rsidP="000A5808">
            <w:pPr>
              <w:pStyle w:val="ListParagraph"/>
              <w:numPr>
                <w:ilvl w:val="0"/>
                <w:numId w:val="8"/>
              </w:numPr>
              <w:spacing w:line="278" w:lineRule="auto"/>
            </w:pPr>
            <w:r w:rsidRPr="004128FF">
              <w:rPr>
                <w:rFonts w:asciiTheme="minorHAnsi" w:hAnsiTheme="minorHAnsi" w:cstheme="minorHAnsi"/>
              </w:rPr>
              <w:t>Passport Size Photo</w:t>
            </w:r>
          </w:p>
          <w:p w14:paraId="556330F7" w14:textId="77777777" w:rsidR="000A5808" w:rsidRPr="00275578" w:rsidRDefault="000A5808" w:rsidP="00CC5938">
            <w:pPr>
              <w:spacing w:line="278" w:lineRule="auto"/>
            </w:pPr>
          </w:p>
        </w:tc>
      </w:tr>
    </w:tbl>
    <w:p w14:paraId="611081CB" w14:textId="77777777" w:rsidR="000A5808" w:rsidRPr="00CB1689" w:rsidRDefault="000A5808" w:rsidP="00400B33"/>
    <w:sectPr w:rsidR="000A5808" w:rsidRPr="00CB1689" w:rsidSect="000F2B4F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amaraj Marimuthu" w:date="2021-08-25T13:12:00Z" w:initials="RM">
    <w:p w14:paraId="05C4BE06" w14:textId="490C02CB" w:rsidR="003A2A71" w:rsidRDefault="003A2A71">
      <w:pPr>
        <w:pStyle w:val="CommentText"/>
      </w:pPr>
      <w:r>
        <w:rPr>
          <w:rStyle w:val="CommentReference"/>
        </w:rPr>
        <w:annotationRef/>
      </w:r>
      <w:r>
        <w:t>Please add some more contents.</w:t>
      </w:r>
    </w:p>
  </w:comment>
  <w:comment w:id="1" w:author="Hemalatha Chiranjeevulu" w:date="2021-08-25T13:41:00Z" w:initials="HC">
    <w:p w14:paraId="35D43DCD" w14:textId="09588A7B" w:rsidR="00B03075" w:rsidRDefault="00B03075">
      <w:pPr>
        <w:pStyle w:val="CommentText"/>
      </w:pPr>
      <w:r>
        <w:rPr>
          <w:rStyle w:val="CommentReference"/>
        </w:rPr>
        <w:annotationRef/>
      </w:r>
      <w:r>
        <w:t>Added new content</w:t>
      </w:r>
    </w:p>
  </w:comment>
  <w:comment w:id="6" w:author="Ramaraj Marimuthu" w:date="2021-08-25T11:35:00Z" w:initials="RM">
    <w:p w14:paraId="082DFAB3" w14:textId="795A9EBC" w:rsidR="00656BA8" w:rsidRDefault="00656BA8">
      <w:pPr>
        <w:pStyle w:val="CommentText"/>
      </w:pPr>
      <w:r>
        <w:rPr>
          <w:rStyle w:val="CommentReference"/>
        </w:rPr>
        <w:annotationRef/>
      </w:r>
      <w:r>
        <w:t xml:space="preserve">Can you please resolve the spell check </w:t>
      </w:r>
      <w:r w:rsidR="00E25ED2">
        <w:t>errors here?</w:t>
      </w:r>
    </w:p>
  </w:comment>
  <w:comment w:id="8" w:author="Hemalatha Chiranjeevulu" w:date="2021-08-25T11:23:00Z" w:initials="HC">
    <w:p w14:paraId="198269EA" w14:textId="161455C4" w:rsidR="006020A9" w:rsidRDefault="006020A9">
      <w:pPr>
        <w:pStyle w:val="CommentText"/>
      </w:pPr>
      <w:r>
        <w:rPr>
          <w:rStyle w:val="CommentReference"/>
        </w:rPr>
        <w:annotationRef/>
      </w:r>
      <w:r>
        <w:t>Is this is the right company name?</w:t>
      </w:r>
    </w:p>
  </w:comment>
  <w:comment w:id="9" w:author="Ramaraj Marimuthu" w:date="2021-08-25T11:37:00Z" w:initials="RM">
    <w:p w14:paraId="2488890F" w14:textId="118FA857" w:rsidR="00E25ED2" w:rsidRDefault="00E25ED2">
      <w:pPr>
        <w:pStyle w:val="CommentText"/>
      </w:pPr>
      <w:r>
        <w:rPr>
          <w:rStyle w:val="CommentReference"/>
        </w:rPr>
        <w:annotationRef/>
      </w:r>
      <w:r>
        <w:t>No. Please modify the company name as we discussed.</w:t>
      </w:r>
    </w:p>
  </w:comment>
  <w:comment w:id="10" w:author="Hemalatha Chiranjeevulu" w:date="2021-08-25T12:01:00Z" w:initials="HC">
    <w:p w14:paraId="1EBBAE1E" w14:textId="4C71FDB1" w:rsidR="00583C56" w:rsidRDefault="00583C56">
      <w:pPr>
        <w:pStyle w:val="CommentText"/>
      </w:pPr>
      <w:r>
        <w:rPr>
          <w:rStyle w:val="CommentReference"/>
        </w:rPr>
        <w:annotationRef/>
      </w:r>
      <w:r>
        <w:t>Modified the company name.</w:t>
      </w:r>
    </w:p>
  </w:comment>
  <w:comment w:id="11" w:author="Ramaraj Marimuthu" w:date="2021-08-25T11:38:00Z" w:initials="RM">
    <w:p w14:paraId="44E40F9F" w14:textId="77777777" w:rsidR="003B7843" w:rsidRDefault="003B7843">
      <w:pPr>
        <w:pStyle w:val="CommentText"/>
      </w:pPr>
      <w:r>
        <w:rPr>
          <w:rStyle w:val="CommentReference"/>
        </w:rPr>
        <w:annotationRef/>
      </w:r>
      <w:r>
        <w:t>Please modify the address like below,</w:t>
      </w:r>
    </w:p>
    <w:p w14:paraId="10056898" w14:textId="77777777" w:rsidR="003B7843" w:rsidRDefault="003B7843">
      <w:pPr>
        <w:pStyle w:val="CommentText"/>
      </w:pPr>
    </w:p>
    <w:p w14:paraId="5D9819B6" w14:textId="77777777" w:rsidR="003B7843" w:rsidRDefault="003B7843">
      <w:pPr>
        <w:pStyle w:val="CommentText"/>
        <w:rPr>
          <w:noProof/>
          <w:sz w:val="22"/>
          <w:szCs w:val="22"/>
        </w:rPr>
      </w:pPr>
      <w:r w:rsidRPr="00700675">
        <w:rPr>
          <w:noProof/>
          <w:sz w:val="22"/>
          <w:szCs w:val="22"/>
        </w:rPr>
        <w:t>9-8 Sekimai Musashino-shi</w:t>
      </w:r>
      <w:r>
        <w:rPr>
          <w:noProof/>
          <w:sz w:val="22"/>
          <w:szCs w:val="22"/>
        </w:rPr>
        <w:t>,</w:t>
      </w:r>
    </w:p>
    <w:p w14:paraId="17ADA94C" w14:textId="7C448406" w:rsidR="003B7843" w:rsidRDefault="003B7843">
      <w:pPr>
        <w:pStyle w:val="CommentText"/>
        <w:rPr>
          <w:noProof/>
          <w:sz w:val="22"/>
          <w:szCs w:val="22"/>
        </w:rPr>
      </w:pPr>
      <w:r w:rsidRPr="00700675">
        <w:rPr>
          <w:noProof/>
          <w:sz w:val="22"/>
          <w:szCs w:val="22"/>
        </w:rPr>
        <w:t>707 Oxford Rd</w:t>
      </w:r>
      <w:r>
        <w:rPr>
          <w:noProof/>
          <w:sz w:val="22"/>
          <w:szCs w:val="22"/>
        </w:rPr>
        <w:t>,</w:t>
      </w:r>
    </w:p>
    <w:p w14:paraId="1F6A3953" w14:textId="77777777" w:rsidR="003B7843" w:rsidRDefault="003B7843">
      <w:pPr>
        <w:pStyle w:val="CommentText"/>
        <w:rPr>
          <w:noProof/>
          <w:sz w:val="22"/>
          <w:szCs w:val="22"/>
        </w:rPr>
      </w:pPr>
      <w:r w:rsidRPr="00700675">
        <w:rPr>
          <w:noProof/>
          <w:sz w:val="22"/>
          <w:szCs w:val="22"/>
        </w:rPr>
        <w:t>Kaloadagatan</w:t>
      </w:r>
      <w:r>
        <w:rPr>
          <w:noProof/>
          <w:sz w:val="22"/>
          <w:szCs w:val="22"/>
        </w:rPr>
        <w:t xml:space="preserve">, </w:t>
      </w:r>
      <w:r w:rsidRPr="00700675">
        <w:rPr>
          <w:noProof/>
          <w:sz w:val="22"/>
          <w:szCs w:val="22"/>
        </w:rPr>
        <w:t>Göteborg</w:t>
      </w:r>
      <w:r>
        <w:rPr>
          <w:noProof/>
          <w:sz w:val="22"/>
          <w:szCs w:val="22"/>
        </w:rPr>
        <w:t>,</w:t>
      </w:r>
    </w:p>
    <w:p w14:paraId="6DFD7781" w14:textId="61EA6DBF" w:rsidR="003B7843" w:rsidRDefault="003B7843">
      <w:pPr>
        <w:pStyle w:val="CommentText"/>
      </w:pPr>
      <w:r w:rsidRPr="00700675">
        <w:rPr>
          <w:noProof/>
          <w:sz w:val="22"/>
          <w:szCs w:val="22"/>
        </w:rPr>
        <w:t>Sweden</w:t>
      </w:r>
      <w:r>
        <w:rPr>
          <w:noProof/>
          <w:sz w:val="22"/>
          <w:szCs w:val="22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5C4BE06" w15:done="0"/>
  <w15:commentEx w15:paraId="35D43DCD" w15:paraIdParent="05C4BE06" w15:done="0"/>
  <w15:commentEx w15:paraId="082DFAB3" w15:done="0"/>
  <w15:commentEx w15:paraId="198269EA" w15:done="0"/>
  <w15:commentEx w15:paraId="2488890F" w15:paraIdParent="198269EA" w15:done="0"/>
  <w15:commentEx w15:paraId="1EBBAE1E" w15:paraIdParent="198269EA" w15:done="0"/>
  <w15:commentEx w15:paraId="6DFD7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D0C025" w16cex:dateUtc="2021-08-25T07:42:00Z"/>
  <w16cex:commentExtensible w16cex:durableId="24D0C719" w16cex:dateUtc="2021-08-25T08:11:00Z"/>
  <w16cex:commentExtensible w16cex:durableId="24D0A96E" w16cex:dateUtc="2021-08-25T06:05:00Z"/>
  <w16cex:commentExtensible w16cex:durableId="24D0A6B5" w16cex:dateUtc="2021-08-25T05:53:00Z"/>
  <w16cex:commentExtensible w16cex:durableId="24D0A9DF" w16cex:dateUtc="2021-08-25T06:07:00Z"/>
  <w16cex:commentExtensible w16cex:durableId="24D0AF81" w16cex:dateUtc="2021-08-25T06:31:00Z"/>
  <w16cex:commentExtensible w16cex:durableId="24D0AA38" w16cex:dateUtc="2021-08-25T0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5C4BE06" w16cid:durableId="24D0C025"/>
  <w16cid:commentId w16cid:paraId="35D43DCD" w16cid:durableId="24D0C719"/>
  <w16cid:commentId w16cid:paraId="082DFAB3" w16cid:durableId="24D0A96E"/>
  <w16cid:commentId w16cid:paraId="198269EA" w16cid:durableId="24D0A6B5"/>
  <w16cid:commentId w16cid:paraId="2488890F" w16cid:durableId="24D0A9DF"/>
  <w16cid:commentId w16cid:paraId="1EBBAE1E" w16cid:durableId="24D0AF81"/>
  <w16cid:commentId w16cid:paraId="6DFD7781" w16cid:durableId="24D0AA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CAF92" w14:textId="77777777" w:rsidR="00F0174B" w:rsidRDefault="00F0174B">
      <w:r>
        <w:separator/>
      </w:r>
    </w:p>
  </w:endnote>
  <w:endnote w:type="continuationSeparator" w:id="0">
    <w:p w14:paraId="7D28B00B" w14:textId="77777777" w:rsidR="00F0174B" w:rsidRDefault="00F01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F3542" w14:textId="77777777" w:rsidR="00435804" w:rsidRDefault="00435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EBF92" w14:textId="77777777" w:rsidR="00F0174B" w:rsidRDefault="00F0174B">
      <w:r>
        <w:separator/>
      </w:r>
    </w:p>
  </w:footnote>
  <w:footnote w:type="continuationSeparator" w:id="0">
    <w:p w14:paraId="39179C4E" w14:textId="77777777" w:rsidR="00F0174B" w:rsidRDefault="00F01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518666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18190872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6A704C1C" wp14:editId="7124CBE6">
            <wp:extent cx="144780" cy="144780"/>
            <wp:effectExtent l="0" t="0" r="0" b="0"/>
            <wp:docPr id="1418190872" name="Picture 1418190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09A17AE"/>
    <w:multiLevelType w:val="hybridMultilevel"/>
    <w:tmpl w:val="698A49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8280B"/>
    <w:multiLevelType w:val="hybridMultilevel"/>
    <w:tmpl w:val="6C72B61C"/>
    <w:lvl w:ilvl="0" w:tplc="C28ADE6C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472F70"/>
    <w:multiLevelType w:val="multilevel"/>
    <w:tmpl w:val="21B8D4C8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4FF957B7"/>
    <w:multiLevelType w:val="multilevel"/>
    <w:tmpl w:val="9D8C93C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4" w15:restartNumberingAfterBreak="0">
    <w:nsid w:val="51795F4D"/>
    <w:multiLevelType w:val="hybridMultilevel"/>
    <w:tmpl w:val="8994675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588B0D98"/>
    <w:multiLevelType w:val="hybridMultilevel"/>
    <w:tmpl w:val="65CCD55A"/>
    <w:lvl w:ilvl="0" w:tplc="863C26EC">
      <w:start w:val="1"/>
      <w:numFmt w:val="numberInDash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ED0F86"/>
    <w:multiLevelType w:val="hybridMultilevel"/>
    <w:tmpl w:val="16DE9AC4"/>
    <w:lvl w:ilvl="0" w:tplc="863C26EC">
      <w:start w:val="1"/>
      <w:numFmt w:val="numberInDash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0296190">
    <w:abstractNumId w:val="2"/>
  </w:num>
  <w:num w:numId="2" w16cid:durableId="1021588859">
    <w:abstractNumId w:val="3"/>
  </w:num>
  <w:num w:numId="3" w16cid:durableId="1656109045">
    <w:abstractNumId w:val="4"/>
  </w:num>
  <w:num w:numId="4" w16cid:durableId="1676885514">
    <w:abstractNumId w:val="0"/>
  </w:num>
  <w:num w:numId="5" w16cid:durableId="561675699">
    <w:abstractNumId w:val="0"/>
  </w:num>
  <w:num w:numId="6" w16cid:durableId="1986546957">
    <w:abstractNumId w:val="1"/>
  </w:num>
  <w:num w:numId="7" w16cid:durableId="1173491032">
    <w:abstractNumId w:val="6"/>
  </w:num>
  <w:num w:numId="8" w16cid:durableId="55143000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amaraj Marimuthu">
    <w15:presenceInfo w15:providerId="AD" w15:userId="S::ramaraj.marimuthu@syncfusion.com::8d5108a7-6fd0-455e-a4b3-e205c5420ca3"/>
  </w15:person>
  <w15:person w15:author="Hemalatha Chiranjeevulu">
    <w15:presenceInfo w15:providerId="AD" w15:userId="S::hemalatha.chiranjeevulu@syncfusion.com::368a81d9-f7ef-4b36-9b60-a82521a1bf2c"/>
  </w15:person>
  <w15:person w15:author="Selvarathinam Muthu">
    <w15:presenceInfo w15:providerId="AD" w15:userId="S-1-5-21-1415224841-4160497810-138773753-4802"/>
  </w15:person>
  <w15:person w15:author="Ramaraj Marimuthu [2]">
    <w15:presenceInfo w15:providerId="None" w15:userId="Ramaraj Marimuthu"/>
  </w15:person>
  <w15:person w15:author="Suriya Balamurugan">
    <w15:presenceInfo w15:providerId="AD" w15:userId="S::suriya.balamurugan@syncfusion.com::8a401894-a263-489f-a7ae-4271582ea1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768"/>
    <w:rsid w:val="00007909"/>
    <w:rsid w:val="00015B4F"/>
    <w:rsid w:val="00027397"/>
    <w:rsid w:val="0004407A"/>
    <w:rsid w:val="0004698E"/>
    <w:rsid w:val="000513A1"/>
    <w:rsid w:val="00073FBF"/>
    <w:rsid w:val="0008248F"/>
    <w:rsid w:val="000962B6"/>
    <w:rsid w:val="000A39C9"/>
    <w:rsid w:val="000A5808"/>
    <w:rsid w:val="000B4A07"/>
    <w:rsid w:val="000C25A3"/>
    <w:rsid w:val="000D798A"/>
    <w:rsid w:val="000F2B4F"/>
    <w:rsid w:val="000F648B"/>
    <w:rsid w:val="00101322"/>
    <w:rsid w:val="00101BD8"/>
    <w:rsid w:val="00112978"/>
    <w:rsid w:val="00122820"/>
    <w:rsid w:val="00160CBC"/>
    <w:rsid w:val="00174284"/>
    <w:rsid w:val="001779F1"/>
    <w:rsid w:val="00180511"/>
    <w:rsid w:val="00182312"/>
    <w:rsid w:val="001921BE"/>
    <w:rsid w:val="00192F7B"/>
    <w:rsid w:val="00195B01"/>
    <w:rsid w:val="001A4E73"/>
    <w:rsid w:val="001A7C08"/>
    <w:rsid w:val="001A7E39"/>
    <w:rsid w:val="001B146E"/>
    <w:rsid w:val="001B4F73"/>
    <w:rsid w:val="001C6A39"/>
    <w:rsid w:val="001D38BF"/>
    <w:rsid w:val="001E12B8"/>
    <w:rsid w:val="001F7D00"/>
    <w:rsid w:val="00214E12"/>
    <w:rsid w:val="00234A92"/>
    <w:rsid w:val="00273507"/>
    <w:rsid w:val="00281526"/>
    <w:rsid w:val="00283BCF"/>
    <w:rsid w:val="00285645"/>
    <w:rsid w:val="00285CFF"/>
    <w:rsid w:val="00286E5A"/>
    <w:rsid w:val="00287A96"/>
    <w:rsid w:val="00294619"/>
    <w:rsid w:val="002A0BBC"/>
    <w:rsid w:val="002A4306"/>
    <w:rsid w:val="002A59E7"/>
    <w:rsid w:val="002C388B"/>
    <w:rsid w:val="002F21F1"/>
    <w:rsid w:val="0031324D"/>
    <w:rsid w:val="00317063"/>
    <w:rsid w:val="0031792E"/>
    <w:rsid w:val="00325919"/>
    <w:rsid w:val="00330D3E"/>
    <w:rsid w:val="003422F6"/>
    <w:rsid w:val="00374AF3"/>
    <w:rsid w:val="00382B0D"/>
    <w:rsid w:val="003963A9"/>
    <w:rsid w:val="003A2A71"/>
    <w:rsid w:val="003A7109"/>
    <w:rsid w:val="003B2670"/>
    <w:rsid w:val="003B7843"/>
    <w:rsid w:val="003C164D"/>
    <w:rsid w:val="003E25B4"/>
    <w:rsid w:val="003F3805"/>
    <w:rsid w:val="00400B33"/>
    <w:rsid w:val="00411634"/>
    <w:rsid w:val="0041196C"/>
    <w:rsid w:val="00414B03"/>
    <w:rsid w:val="004318D9"/>
    <w:rsid w:val="00435804"/>
    <w:rsid w:val="00437F20"/>
    <w:rsid w:val="00446402"/>
    <w:rsid w:val="004668D1"/>
    <w:rsid w:val="00487540"/>
    <w:rsid w:val="004914F3"/>
    <w:rsid w:val="0049215C"/>
    <w:rsid w:val="004D0229"/>
    <w:rsid w:val="004D6234"/>
    <w:rsid w:val="004F267D"/>
    <w:rsid w:val="0050669F"/>
    <w:rsid w:val="00531BC2"/>
    <w:rsid w:val="00532553"/>
    <w:rsid w:val="00545219"/>
    <w:rsid w:val="005648E8"/>
    <w:rsid w:val="00570E25"/>
    <w:rsid w:val="00583C56"/>
    <w:rsid w:val="005B1BBA"/>
    <w:rsid w:val="005B5FD4"/>
    <w:rsid w:val="005D4374"/>
    <w:rsid w:val="005D5DAE"/>
    <w:rsid w:val="005E11C3"/>
    <w:rsid w:val="005F3993"/>
    <w:rsid w:val="005F7657"/>
    <w:rsid w:val="006020A9"/>
    <w:rsid w:val="00610BCF"/>
    <w:rsid w:val="00622FEE"/>
    <w:rsid w:val="0064392D"/>
    <w:rsid w:val="0065014A"/>
    <w:rsid w:val="00656BA8"/>
    <w:rsid w:val="00660EFA"/>
    <w:rsid w:val="006718F7"/>
    <w:rsid w:val="006753E1"/>
    <w:rsid w:val="006838B2"/>
    <w:rsid w:val="00683DC9"/>
    <w:rsid w:val="00687EC7"/>
    <w:rsid w:val="00693333"/>
    <w:rsid w:val="00693794"/>
    <w:rsid w:val="006A5DD2"/>
    <w:rsid w:val="006A6C0A"/>
    <w:rsid w:val="006A7945"/>
    <w:rsid w:val="006D1365"/>
    <w:rsid w:val="006F4C44"/>
    <w:rsid w:val="00700675"/>
    <w:rsid w:val="00717768"/>
    <w:rsid w:val="00761014"/>
    <w:rsid w:val="007619F4"/>
    <w:rsid w:val="007857A5"/>
    <w:rsid w:val="007921CB"/>
    <w:rsid w:val="0079301A"/>
    <w:rsid w:val="0079475F"/>
    <w:rsid w:val="00795CB7"/>
    <w:rsid w:val="007A27EE"/>
    <w:rsid w:val="007A533D"/>
    <w:rsid w:val="007B5357"/>
    <w:rsid w:val="007D1045"/>
    <w:rsid w:val="007D3C19"/>
    <w:rsid w:val="007D5D3B"/>
    <w:rsid w:val="007E0734"/>
    <w:rsid w:val="00810334"/>
    <w:rsid w:val="008335E6"/>
    <w:rsid w:val="0086099C"/>
    <w:rsid w:val="00865A7F"/>
    <w:rsid w:val="008747EB"/>
    <w:rsid w:val="00881A9E"/>
    <w:rsid w:val="008A00D0"/>
    <w:rsid w:val="008A72FF"/>
    <w:rsid w:val="008B0D5A"/>
    <w:rsid w:val="008E7D62"/>
    <w:rsid w:val="0090318F"/>
    <w:rsid w:val="0091026C"/>
    <w:rsid w:val="00921B6C"/>
    <w:rsid w:val="009502FA"/>
    <w:rsid w:val="009515EE"/>
    <w:rsid w:val="009704E0"/>
    <w:rsid w:val="00972AAE"/>
    <w:rsid w:val="00980EC3"/>
    <w:rsid w:val="00984572"/>
    <w:rsid w:val="00987475"/>
    <w:rsid w:val="009A1241"/>
    <w:rsid w:val="009A5343"/>
    <w:rsid w:val="009C66E5"/>
    <w:rsid w:val="009E2FC7"/>
    <w:rsid w:val="009E381C"/>
    <w:rsid w:val="009F2674"/>
    <w:rsid w:val="00A03181"/>
    <w:rsid w:val="00A3746E"/>
    <w:rsid w:val="00A3787E"/>
    <w:rsid w:val="00A4357C"/>
    <w:rsid w:val="00A62247"/>
    <w:rsid w:val="00A7193C"/>
    <w:rsid w:val="00A7274B"/>
    <w:rsid w:val="00A92AFB"/>
    <w:rsid w:val="00AB5FB1"/>
    <w:rsid w:val="00AD42D8"/>
    <w:rsid w:val="00AF6E60"/>
    <w:rsid w:val="00B00E02"/>
    <w:rsid w:val="00B01BC5"/>
    <w:rsid w:val="00B03075"/>
    <w:rsid w:val="00B12575"/>
    <w:rsid w:val="00B2560C"/>
    <w:rsid w:val="00B60A21"/>
    <w:rsid w:val="00B74E2E"/>
    <w:rsid w:val="00B76316"/>
    <w:rsid w:val="00B91CAF"/>
    <w:rsid w:val="00B94A39"/>
    <w:rsid w:val="00BA3B07"/>
    <w:rsid w:val="00BA71B3"/>
    <w:rsid w:val="00BB341F"/>
    <w:rsid w:val="00BB671E"/>
    <w:rsid w:val="00BB6F84"/>
    <w:rsid w:val="00BC0C77"/>
    <w:rsid w:val="00BD5572"/>
    <w:rsid w:val="00C40D6C"/>
    <w:rsid w:val="00C44CE0"/>
    <w:rsid w:val="00C71D22"/>
    <w:rsid w:val="00CA1A31"/>
    <w:rsid w:val="00CA223E"/>
    <w:rsid w:val="00CA3F55"/>
    <w:rsid w:val="00CB01EA"/>
    <w:rsid w:val="00CB0DC7"/>
    <w:rsid w:val="00CB1689"/>
    <w:rsid w:val="00CB2B67"/>
    <w:rsid w:val="00CE2011"/>
    <w:rsid w:val="00CE57CB"/>
    <w:rsid w:val="00CF1322"/>
    <w:rsid w:val="00D05AE6"/>
    <w:rsid w:val="00D05B9B"/>
    <w:rsid w:val="00D13240"/>
    <w:rsid w:val="00D2035F"/>
    <w:rsid w:val="00D2349F"/>
    <w:rsid w:val="00D37552"/>
    <w:rsid w:val="00D41B61"/>
    <w:rsid w:val="00D66DB2"/>
    <w:rsid w:val="00D70055"/>
    <w:rsid w:val="00D76AE2"/>
    <w:rsid w:val="00D853BD"/>
    <w:rsid w:val="00DA3AD1"/>
    <w:rsid w:val="00DB12C0"/>
    <w:rsid w:val="00DB4056"/>
    <w:rsid w:val="00DC14E4"/>
    <w:rsid w:val="00DC5819"/>
    <w:rsid w:val="00DD49CF"/>
    <w:rsid w:val="00DD515F"/>
    <w:rsid w:val="00DE0180"/>
    <w:rsid w:val="00DE2C1D"/>
    <w:rsid w:val="00DF0BE9"/>
    <w:rsid w:val="00E24059"/>
    <w:rsid w:val="00E25ED2"/>
    <w:rsid w:val="00E43A74"/>
    <w:rsid w:val="00E45851"/>
    <w:rsid w:val="00E63D42"/>
    <w:rsid w:val="00E70D95"/>
    <w:rsid w:val="00E840DF"/>
    <w:rsid w:val="00E94E0C"/>
    <w:rsid w:val="00E95424"/>
    <w:rsid w:val="00EB1B5B"/>
    <w:rsid w:val="00EC180F"/>
    <w:rsid w:val="00EC63CB"/>
    <w:rsid w:val="00ED1669"/>
    <w:rsid w:val="00EE2701"/>
    <w:rsid w:val="00EF4656"/>
    <w:rsid w:val="00F0174B"/>
    <w:rsid w:val="00F174E9"/>
    <w:rsid w:val="00F206B8"/>
    <w:rsid w:val="00F22906"/>
    <w:rsid w:val="00F27D7C"/>
    <w:rsid w:val="00F35C7D"/>
    <w:rsid w:val="00F4063C"/>
    <w:rsid w:val="00F41AD8"/>
    <w:rsid w:val="00F536DD"/>
    <w:rsid w:val="00F95EE5"/>
    <w:rsid w:val="00FA4599"/>
    <w:rsid w:val="00FA50D7"/>
    <w:rsid w:val="00FB167C"/>
    <w:rsid w:val="00FB6C28"/>
    <w:rsid w:val="00FE39C9"/>
    <w:rsid w:val="00F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F958"/>
  <w15:docId w15:val="{70AAB43A-B913-47D1-801A-F51A3CF5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8E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3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3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</w:rPr>
  </w:style>
  <w:style w:type="table" w:styleId="MediumShading1-Accent5">
    <w:name w:val="Medium Shading 1 Accent 5"/>
    <w:basedOn w:val="TableNormal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4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F3"/>
    <w:rPr>
      <w:rFonts w:ascii="Tahoma" w:eastAsia="Times New Roman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206B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38B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38BF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1D38B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5CB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5CB7"/>
    <w:rPr>
      <w:rFonts w:ascii="Times New Roman" w:eastAsia="Times New Roman" w:hAnsi="Times New Roman" w:cs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795CB7"/>
    <w:rPr>
      <w:vertAlign w:val="superscript"/>
    </w:rPr>
  </w:style>
  <w:style w:type="paragraph" w:customStyle="1" w:styleId="t">
    <w:name w:val="t"/>
    <w:basedOn w:val="Normal"/>
    <w:rsid w:val="005B5FD4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E73"/>
    <w:rPr>
      <w:rFonts w:ascii="Courier New" w:eastAsia="Times New Roman" w:hAnsi="Courier New" w:cs="Courier New"/>
      <w:lang w:val="en-IN" w:eastAsia="en-IN"/>
    </w:rPr>
  </w:style>
  <w:style w:type="paragraph" w:styleId="NormalWeb">
    <w:name w:val="Normal (Web)"/>
    <w:basedOn w:val="Normal"/>
    <w:uiPriority w:val="99"/>
    <w:rsid w:val="00317063"/>
    <w:pPr>
      <w:spacing w:before="100" w:beforeAutospacing="1" w:after="100" w:afterAutospacing="1"/>
    </w:pPr>
    <w:rPr>
      <w:rFonts w:eastAsia="PMingLiU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3170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3AD1"/>
  </w:style>
  <w:style w:type="character" w:styleId="LineNumber">
    <w:name w:val="line number"/>
    <w:basedOn w:val="DefaultParagraphFont"/>
    <w:uiPriority w:val="99"/>
    <w:semiHidden/>
    <w:unhideWhenUsed/>
    <w:rsid w:val="008747EB"/>
  </w:style>
  <w:style w:type="character" w:styleId="PlaceholderText">
    <w:name w:val="Placeholder Text"/>
    <w:basedOn w:val="DefaultParagraphFont"/>
    <w:uiPriority w:val="99"/>
    <w:semiHidden/>
    <w:rsid w:val="0081033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735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50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50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507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382B0D"/>
    <w:rPr>
      <w:color w:val="0000FF" w:themeColor="hyperlink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382B0D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diagramLayout" Target="diagrams/layout1.xm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07/relationships/diagramDrawing" Target="diagrams/drawing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diagramData" Target="diagrams/data1.xml"/><Relationship Id="rId25" Type="http://schemas.openxmlformats.org/officeDocument/2006/relationships/hyperlink" Target="mailto:andrew@gmail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diagramColors" Target="diagrams/colors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yperlink" Target="mailto:andrew@gmail.com" TargetMode="Externa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image" Target="media/image6.gif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diagramQuickStyle" Target="diagrams/quickStyl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609716-8E39-4D22-910C-BAD091981981}" type="doc">
      <dgm:prSet loTypeId="urn:microsoft.com/office/officeart/2005/8/layout/cycle4" loCatId="matrix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9E33738-4A7C-4123-95EB-6D7FD88B11F0}">
      <dgm:prSet phldrT="[Text]"/>
      <dgm:spPr>
        <a:solidFill>
          <a:srgbClr val="3068F7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Planning</a:t>
          </a:r>
        </a:p>
      </dgm:t>
    </dgm:pt>
    <dgm:pt modelId="{732384CA-5952-479B-B148-F4D90FA3B2E6}" type="parTrans" cxnId="{703D964C-964C-470D-BB3F-4287B45D445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EA5A85-EDF7-4559-9053-18E364241C53}" type="sibTrans" cxnId="{703D964C-964C-470D-BB3F-4287B45D445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5EE762-3DC1-48A7-B442-46F6011EF968}">
      <dgm:prSet phldrT="[Text]" custT="1"/>
      <dgm:spPr>
        <a:ln>
          <a:solidFill>
            <a:srgbClr val="3068F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Define goals and target audience.</a:t>
          </a:r>
        </a:p>
      </dgm:t>
    </dgm:pt>
    <dgm:pt modelId="{D84C2C02-9E2A-405A-A3EE-117B6B8D0EF9}" type="parTrans" cxnId="{0C4C34AD-0959-437C-8083-565353D8CA8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2DFC79D-6DD5-465A-B56F-68A7175F130B}" type="sibTrans" cxnId="{0C4C34AD-0959-437C-8083-565353D8CA8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D51212-DAF5-4A9E-8499-FEC3A12AC312}">
      <dgm:prSet phldrT="[Text]"/>
      <dgm:spPr>
        <a:solidFill>
          <a:srgbClr val="4A9608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Execution</a:t>
          </a:r>
        </a:p>
      </dgm:t>
    </dgm:pt>
    <dgm:pt modelId="{A8438DAD-286B-47DA-B548-04B79F1952A9}" type="parTrans" cxnId="{9AE497FD-8885-40ED-9F26-9DE8C911692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9D13B89-49A2-4EC6-AE1A-98D0C1D747CF}" type="sibTrans" cxnId="{9AE497FD-8885-40ED-9F26-9DE8C911692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7B530C-7BCF-4A25-BF51-23953D1A5007}">
      <dgm:prSet phldrT="[Text]" custT="1"/>
      <dgm:spPr>
        <a:ln>
          <a:solidFill>
            <a:srgbClr val="4A9608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Create content, apply strategies. </a:t>
          </a:r>
        </a:p>
      </dgm:t>
    </dgm:pt>
    <dgm:pt modelId="{22CE6865-6719-452D-8447-C3C63ECF0969}" type="parTrans" cxnId="{6A37A17F-868C-4200-A19B-598CC22904C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5394C7-9553-4BA6-A396-CB721A9BDFCA}" type="sibTrans" cxnId="{6A37A17F-868C-4200-A19B-598CC22904C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D992BA7-1B1A-4E0B-96F0-329169F6619D}">
      <dgm:prSet phldrT="[Text]"/>
      <dgm:spPr>
        <a:solidFill>
          <a:srgbClr val="BD34B7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Monitoring</a:t>
          </a:r>
        </a:p>
      </dgm:t>
    </dgm:pt>
    <dgm:pt modelId="{8BF86D70-0256-4281-AAC2-B8EB9A7F61D1}" type="parTrans" cxnId="{2CA2E916-EB31-41C9-A1AB-5BB9128DA58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0CECBE-09E3-4A4E-8D0A-94533AB4C3C1}" type="sibTrans" cxnId="{2CA2E916-EB31-41C9-A1AB-5BB9128DA58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C32643-A7E0-47FC-937B-7F6DA3126A4F}">
      <dgm:prSet phldrT="[Text]"/>
      <dgm:spPr>
        <a:ln>
          <a:solidFill>
            <a:srgbClr val="BD34B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Track performance and engagement.</a:t>
          </a:r>
        </a:p>
      </dgm:t>
    </dgm:pt>
    <dgm:pt modelId="{E6413306-BFB1-43CA-8301-973E12BE57D4}" type="parTrans" cxnId="{8ED0A668-13F8-4763-A87F-F65BE3A8DC2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7E1E825-CD0F-4172-80C7-B61E4ED5F6E9}" type="sibTrans" cxnId="{8ED0A668-13F8-4763-A87F-F65BE3A8DC2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5527C98-0901-4AD9-B1B6-C0DD2DF06E58}">
      <dgm:prSet phldrT="[Text]"/>
      <dgm:spPr>
        <a:solidFill>
          <a:srgbClr val="1D5B6F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Optimization</a:t>
          </a:r>
        </a:p>
      </dgm:t>
    </dgm:pt>
    <dgm:pt modelId="{7F40621D-222B-4298-ACA9-5F574FF31012}" type="parTrans" cxnId="{09A335D7-5BAE-4710-8F2D-8572DDC3E47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3B6250-DDDF-4512-879B-107E091F955A}" type="sibTrans" cxnId="{09A335D7-5BAE-4710-8F2D-8572DDC3E47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646FFC-2516-48B6-8B9A-BC8C72B8D491}">
      <dgm:prSet phldrT="[Text]"/>
      <dgm:spPr>
        <a:ln>
          <a:solidFill>
            <a:srgbClr val="1D5B6F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Adjust strategies, use insights.
Refine campaigns, improve results.</a:t>
          </a:r>
        </a:p>
      </dgm:t>
    </dgm:pt>
    <dgm:pt modelId="{576FA6EA-7C5A-449A-9B71-C0342B0D32BD}" type="parTrans" cxnId="{0C21B782-5E69-42B1-834B-ED0F01F829B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F97372-4EDB-4792-B5ED-38CEA9FA3A48}" type="sibTrans" cxnId="{0C21B782-5E69-42B1-834B-ED0F01F829B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A1BD87-99F0-4C49-B259-FA3B3060A255}">
      <dgm:prSet phldrT="[Text]" custT="1"/>
      <dgm:spPr>
        <a:ln>
          <a:solidFill>
            <a:srgbClr val="3068F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Identify key messaging and channels.</a:t>
          </a:r>
        </a:p>
      </dgm:t>
    </dgm:pt>
    <dgm:pt modelId="{D765B030-3004-421D-BEBB-AFE9BE66042C}" type="parTrans" cxnId="{7F4777DF-02BD-42D2-B211-BBA9C3250618}">
      <dgm:prSet/>
      <dgm:spPr/>
      <dgm:t>
        <a:bodyPr/>
        <a:lstStyle/>
        <a:p>
          <a:endParaRPr lang="en-US"/>
        </a:p>
      </dgm:t>
    </dgm:pt>
    <dgm:pt modelId="{37CBE38D-F541-4463-9114-1DBBFA469BB8}" type="sibTrans" cxnId="{7F4777DF-02BD-42D2-B211-BBA9C3250618}">
      <dgm:prSet/>
      <dgm:spPr/>
      <dgm:t>
        <a:bodyPr/>
        <a:lstStyle/>
        <a:p>
          <a:endParaRPr lang="en-US"/>
        </a:p>
      </dgm:t>
    </dgm:pt>
    <dgm:pt modelId="{D58C4008-C287-43FF-8773-2A70F75E9747}">
      <dgm:prSet custT="1"/>
      <dgm:spPr>
        <a:ln>
          <a:solidFill>
            <a:srgbClr val="4A9608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Launch campaigns, select platforms.</a:t>
          </a:r>
        </a:p>
      </dgm:t>
    </dgm:pt>
    <dgm:pt modelId="{F34137DB-A7B8-46C6-8CB6-37E1BA1C9AAD}" type="parTrans" cxnId="{9E34265F-068E-4503-BEA7-B61594AFD978}">
      <dgm:prSet/>
      <dgm:spPr/>
      <dgm:t>
        <a:bodyPr/>
        <a:lstStyle/>
        <a:p>
          <a:endParaRPr lang="en-US"/>
        </a:p>
      </dgm:t>
    </dgm:pt>
    <dgm:pt modelId="{1AAEA1DD-3DFC-4272-9446-E0243791E96F}" type="sibTrans" cxnId="{9E34265F-068E-4503-BEA7-B61594AFD978}">
      <dgm:prSet/>
      <dgm:spPr/>
      <dgm:t>
        <a:bodyPr/>
        <a:lstStyle/>
        <a:p>
          <a:endParaRPr lang="en-US"/>
        </a:p>
      </dgm:t>
    </dgm:pt>
    <dgm:pt modelId="{63FBFD99-EC07-4746-BA30-52E0CECF033D}">
      <dgm:prSet phldrT="[Text]"/>
      <dgm:spPr>
        <a:ln>
          <a:solidFill>
            <a:srgbClr val="BD34B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Collect data and identify trends.</a:t>
          </a:r>
        </a:p>
      </dgm:t>
    </dgm:pt>
    <dgm:pt modelId="{00CF76A8-522B-4D08-A39C-EFF0E94FD5D1}" type="sibTrans" cxnId="{26CCC857-F1C4-4060-8636-0930501EB201}">
      <dgm:prSet/>
      <dgm:spPr/>
      <dgm:t>
        <a:bodyPr/>
        <a:lstStyle/>
        <a:p>
          <a:endParaRPr lang="en-US"/>
        </a:p>
      </dgm:t>
    </dgm:pt>
    <dgm:pt modelId="{541A423E-FE3A-45BE-B63C-327E4EC233A5}" type="parTrans" cxnId="{26CCC857-F1C4-4060-8636-0930501EB201}">
      <dgm:prSet/>
      <dgm:spPr/>
      <dgm:t>
        <a:bodyPr/>
        <a:lstStyle/>
        <a:p>
          <a:endParaRPr lang="en-US"/>
        </a:p>
      </dgm:t>
    </dgm:pt>
    <dgm:pt modelId="{0EA568B4-94E3-413A-AE71-CFFC8A0840E3}" type="pres">
      <dgm:prSet presAssocID="{C6609716-8E39-4D22-910C-BAD091981981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79C44B94-2C8D-45B5-9515-14D3F5AAC26A}" type="pres">
      <dgm:prSet presAssocID="{C6609716-8E39-4D22-910C-BAD091981981}" presName="children" presStyleCnt="0"/>
      <dgm:spPr/>
    </dgm:pt>
    <dgm:pt modelId="{543D0C19-6F15-428F-9785-73E41D950B81}" type="pres">
      <dgm:prSet presAssocID="{C6609716-8E39-4D22-910C-BAD091981981}" presName="child1group" presStyleCnt="0"/>
      <dgm:spPr/>
    </dgm:pt>
    <dgm:pt modelId="{3AF09C24-BF61-4BEA-B40D-7C85C6D32866}" type="pres">
      <dgm:prSet presAssocID="{C6609716-8E39-4D22-910C-BAD091981981}" presName="child1" presStyleLbl="bgAcc1" presStyleIdx="0" presStyleCnt="4"/>
      <dgm:spPr/>
    </dgm:pt>
    <dgm:pt modelId="{42AAAB70-0FBF-4B99-99D5-6977CFC0A386}" type="pres">
      <dgm:prSet presAssocID="{C6609716-8E39-4D22-910C-BAD091981981}" presName="child1Text" presStyleLbl="bgAcc1" presStyleIdx="0" presStyleCnt="4">
        <dgm:presLayoutVars>
          <dgm:bulletEnabled val="1"/>
        </dgm:presLayoutVars>
      </dgm:prSet>
      <dgm:spPr/>
    </dgm:pt>
    <dgm:pt modelId="{FCFD3359-12C6-47B6-8010-CC006E89C863}" type="pres">
      <dgm:prSet presAssocID="{C6609716-8E39-4D22-910C-BAD091981981}" presName="child2group" presStyleCnt="0"/>
      <dgm:spPr/>
    </dgm:pt>
    <dgm:pt modelId="{68553FBF-2AED-4122-B9D3-AB3C257B445F}" type="pres">
      <dgm:prSet presAssocID="{C6609716-8E39-4D22-910C-BAD091981981}" presName="child2" presStyleLbl="bgAcc1" presStyleIdx="1" presStyleCnt="4"/>
      <dgm:spPr/>
    </dgm:pt>
    <dgm:pt modelId="{DF3F8BC5-D385-4E29-82D3-0D18AB17C701}" type="pres">
      <dgm:prSet presAssocID="{C6609716-8E39-4D22-910C-BAD091981981}" presName="child2Text" presStyleLbl="bgAcc1" presStyleIdx="1" presStyleCnt="4">
        <dgm:presLayoutVars>
          <dgm:bulletEnabled val="1"/>
        </dgm:presLayoutVars>
      </dgm:prSet>
      <dgm:spPr/>
    </dgm:pt>
    <dgm:pt modelId="{FC2435E8-000F-45A0-8B77-84C71CC4AB42}" type="pres">
      <dgm:prSet presAssocID="{C6609716-8E39-4D22-910C-BAD091981981}" presName="child3group" presStyleCnt="0"/>
      <dgm:spPr/>
    </dgm:pt>
    <dgm:pt modelId="{36125C8C-6612-4C86-928A-DA8D845D8A8F}" type="pres">
      <dgm:prSet presAssocID="{C6609716-8E39-4D22-910C-BAD091981981}" presName="child3" presStyleLbl="bgAcc1" presStyleIdx="2" presStyleCnt="4" custLinFactNeighborY="4284"/>
      <dgm:spPr/>
    </dgm:pt>
    <dgm:pt modelId="{8BCE84D6-02BC-4BD2-AC54-F9D19832F2FE}" type="pres">
      <dgm:prSet presAssocID="{C6609716-8E39-4D22-910C-BAD091981981}" presName="child3Text" presStyleLbl="bgAcc1" presStyleIdx="2" presStyleCnt="4">
        <dgm:presLayoutVars>
          <dgm:bulletEnabled val="1"/>
        </dgm:presLayoutVars>
      </dgm:prSet>
      <dgm:spPr/>
    </dgm:pt>
    <dgm:pt modelId="{A51A5472-FF37-44DA-95FA-DADE05AD29CE}" type="pres">
      <dgm:prSet presAssocID="{C6609716-8E39-4D22-910C-BAD091981981}" presName="child4group" presStyleCnt="0"/>
      <dgm:spPr/>
    </dgm:pt>
    <dgm:pt modelId="{8BA8B503-8615-4872-B6FF-21F9EE4B5959}" type="pres">
      <dgm:prSet presAssocID="{C6609716-8E39-4D22-910C-BAD091981981}" presName="child4" presStyleLbl="bgAcc1" presStyleIdx="3" presStyleCnt="4" custLinFactNeighborY="4284"/>
      <dgm:spPr/>
    </dgm:pt>
    <dgm:pt modelId="{E95A3B26-D843-4C69-8314-EE0ED035CDAC}" type="pres">
      <dgm:prSet presAssocID="{C6609716-8E39-4D22-910C-BAD091981981}" presName="child4Text" presStyleLbl="bgAcc1" presStyleIdx="3" presStyleCnt="4">
        <dgm:presLayoutVars>
          <dgm:bulletEnabled val="1"/>
        </dgm:presLayoutVars>
      </dgm:prSet>
      <dgm:spPr/>
    </dgm:pt>
    <dgm:pt modelId="{1C9D7C36-167C-43B8-836B-2BEF3C69BD42}" type="pres">
      <dgm:prSet presAssocID="{C6609716-8E39-4D22-910C-BAD091981981}" presName="childPlaceholder" presStyleCnt="0"/>
      <dgm:spPr/>
    </dgm:pt>
    <dgm:pt modelId="{6005CDA6-6099-4B55-B914-9A7831002E15}" type="pres">
      <dgm:prSet presAssocID="{C6609716-8E39-4D22-910C-BAD091981981}" presName="circle" presStyleCnt="0"/>
      <dgm:spPr/>
    </dgm:pt>
    <dgm:pt modelId="{1B67E2B6-8DA3-4B93-857A-AD3BBEFCDD9F}" type="pres">
      <dgm:prSet presAssocID="{C6609716-8E39-4D22-910C-BAD091981981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A5F550CF-6E51-482B-ADCC-0611D205F02F}" type="pres">
      <dgm:prSet presAssocID="{C6609716-8E39-4D22-910C-BAD091981981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B312D610-00B5-49C0-9A3B-2665686F0B90}" type="pres">
      <dgm:prSet presAssocID="{C6609716-8E39-4D22-910C-BAD091981981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2DF286D6-0C05-441A-92A0-FEFF13EF3639}" type="pres">
      <dgm:prSet presAssocID="{C6609716-8E39-4D22-910C-BAD091981981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4AD16E01-FBC4-4099-AC64-54CC4EA3150A}" type="pres">
      <dgm:prSet presAssocID="{C6609716-8E39-4D22-910C-BAD091981981}" presName="quadrantPlaceholder" presStyleCnt="0"/>
      <dgm:spPr/>
    </dgm:pt>
    <dgm:pt modelId="{228C9158-2440-4E10-BC3F-F1DEAD0B5FCF}" type="pres">
      <dgm:prSet presAssocID="{C6609716-8E39-4D22-910C-BAD091981981}" presName="center1" presStyleLbl="fgShp" presStyleIdx="0" presStyleCnt="2"/>
      <dgm:spPr/>
    </dgm:pt>
    <dgm:pt modelId="{921CF7AB-AB22-4B3C-ACFC-FEBC88EC30E3}" type="pres">
      <dgm:prSet presAssocID="{C6609716-8E39-4D22-910C-BAD091981981}" presName="center2" presStyleLbl="fgShp" presStyleIdx="1" presStyleCnt="2"/>
      <dgm:spPr/>
    </dgm:pt>
  </dgm:ptLst>
  <dgm:cxnLst>
    <dgm:cxn modelId="{21277B00-7AB0-402A-B214-F346E3649EA8}" type="presOf" srcId="{AA5EE762-3DC1-48A7-B442-46F6011EF968}" destId="{42AAAB70-0FBF-4B99-99D5-6977CFC0A386}" srcOrd="1" destOrd="0" presId="urn:microsoft.com/office/officeart/2005/8/layout/cycle4"/>
    <dgm:cxn modelId="{2CA2E916-EB31-41C9-A1AB-5BB9128DA585}" srcId="{C6609716-8E39-4D22-910C-BAD091981981}" destId="{3D992BA7-1B1A-4E0B-96F0-329169F6619D}" srcOrd="2" destOrd="0" parTransId="{8BF86D70-0256-4281-AAC2-B8EB9A7F61D1}" sibTransId="{570CECBE-09E3-4A4E-8D0A-94533AB4C3C1}"/>
    <dgm:cxn modelId="{4CA26728-7874-4B73-BD12-99664EADF37B}" type="presOf" srcId="{A6A1BD87-99F0-4C49-B259-FA3B3060A255}" destId="{42AAAB70-0FBF-4B99-99D5-6977CFC0A386}" srcOrd="1" destOrd="1" presId="urn:microsoft.com/office/officeart/2005/8/layout/cycle4"/>
    <dgm:cxn modelId="{EC5E783D-F833-47D8-8847-FB4E83C4CB77}" type="presOf" srcId="{63FBFD99-EC07-4746-BA30-52E0CECF033D}" destId="{8BCE84D6-02BC-4BD2-AC54-F9D19832F2FE}" srcOrd="1" destOrd="1" presId="urn:microsoft.com/office/officeart/2005/8/layout/cycle4"/>
    <dgm:cxn modelId="{9E34265F-068E-4503-BEA7-B61594AFD978}" srcId="{1BD51212-DAF5-4A9E-8499-FEC3A12AC312}" destId="{D58C4008-C287-43FF-8773-2A70F75E9747}" srcOrd="1" destOrd="0" parTransId="{F34137DB-A7B8-46C6-8CB6-37E1BA1C9AAD}" sibTransId="{1AAEA1DD-3DFC-4272-9446-E0243791E96F}"/>
    <dgm:cxn modelId="{8ED0A668-13F8-4763-A87F-F65BE3A8DC28}" srcId="{3D992BA7-1B1A-4E0B-96F0-329169F6619D}" destId="{19C32643-A7E0-47FC-937B-7F6DA3126A4F}" srcOrd="0" destOrd="0" parTransId="{E6413306-BFB1-43CA-8301-973E12BE57D4}" sibTransId="{27E1E825-CD0F-4172-80C7-B61E4ED5F6E9}"/>
    <dgm:cxn modelId="{703D964C-964C-470D-BB3F-4287B45D4453}" srcId="{C6609716-8E39-4D22-910C-BAD091981981}" destId="{C9E33738-4A7C-4123-95EB-6D7FD88B11F0}" srcOrd="0" destOrd="0" parTransId="{732384CA-5952-479B-B148-F4D90FA3B2E6}" sibTransId="{ABEA5A85-EDF7-4559-9053-18E364241C53}"/>
    <dgm:cxn modelId="{F185EF6E-AB0A-4EEE-AC68-7B8BE1A95E61}" type="presOf" srcId="{3D992BA7-1B1A-4E0B-96F0-329169F6619D}" destId="{B312D610-00B5-49C0-9A3B-2665686F0B90}" srcOrd="0" destOrd="0" presId="urn:microsoft.com/office/officeart/2005/8/layout/cycle4"/>
    <dgm:cxn modelId="{8B1C154F-E49E-4384-B351-C8959BA059E9}" type="presOf" srcId="{A5527C98-0901-4AD9-B1B6-C0DD2DF06E58}" destId="{2DF286D6-0C05-441A-92A0-FEFF13EF3639}" srcOrd="0" destOrd="0" presId="urn:microsoft.com/office/officeart/2005/8/layout/cycle4"/>
    <dgm:cxn modelId="{30400B71-DF39-44B2-B3DF-8C66AC0751D3}" type="presOf" srcId="{4E7B530C-7BCF-4A25-BF51-23953D1A5007}" destId="{DF3F8BC5-D385-4E29-82D3-0D18AB17C701}" srcOrd="1" destOrd="0" presId="urn:microsoft.com/office/officeart/2005/8/layout/cycle4"/>
    <dgm:cxn modelId="{26CCC857-F1C4-4060-8636-0930501EB201}" srcId="{3D992BA7-1B1A-4E0B-96F0-329169F6619D}" destId="{63FBFD99-EC07-4746-BA30-52E0CECF033D}" srcOrd="1" destOrd="0" parTransId="{541A423E-FE3A-45BE-B63C-327E4EC233A5}" sibTransId="{00CF76A8-522B-4D08-A39C-EFF0E94FD5D1}"/>
    <dgm:cxn modelId="{6A37A17F-868C-4200-A19B-598CC22904CC}" srcId="{1BD51212-DAF5-4A9E-8499-FEC3A12AC312}" destId="{4E7B530C-7BCF-4A25-BF51-23953D1A5007}" srcOrd="0" destOrd="0" parTransId="{22CE6865-6719-452D-8447-C3C63ECF0969}" sibTransId="{2B5394C7-9553-4BA6-A396-CB721A9BDFCA}"/>
    <dgm:cxn modelId="{0C21B782-5E69-42B1-834B-ED0F01F829BA}" srcId="{A5527C98-0901-4AD9-B1B6-C0DD2DF06E58}" destId="{6C646FFC-2516-48B6-8B9A-BC8C72B8D491}" srcOrd="0" destOrd="0" parTransId="{576FA6EA-7C5A-449A-9B71-C0342B0D32BD}" sibTransId="{ABF97372-4EDB-4792-B5ED-38CEA9FA3A48}"/>
    <dgm:cxn modelId="{7DA69F90-7C18-48DC-BFFA-21B07EC5E788}" type="presOf" srcId="{6C646FFC-2516-48B6-8B9A-BC8C72B8D491}" destId="{8BA8B503-8615-4872-B6FF-21F9EE4B5959}" srcOrd="0" destOrd="0" presId="urn:microsoft.com/office/officeart/2005/8/layout/cycle4"/>
    <dgm:cxn modelId="{974B4A97-896B-4BC6-B254-DEF05B1F4402}" type="presOf" srcId="{D58C4008-C287-43FF-8773-2A70F75E9747}" destId="{68553FBF-2AED-4122-B9D3-AB3C257B445F}" srcOrd="0" destOrd="1" presId="urn:microsoft.com/office/officeart/2005/8/layout/cycle4"/>
    <dgm:cxn modelId="{46B8FFA9-01B3-4391-B30F-A5C2B7779D7E}" type="presOf" srcId="{A6A1BD87-99F0-4C49-B259-FA3B3060A255}" destId="{3AF09C24-BF61-4BEA-B40D-7C85C6D32866}" srcOrd="0" destOrd="1" presId="urn:microsoft.com/office/officeart/2005/8/layout/cycle4"/>
    <dgm:cxn modelId="{0C4C34AD-0959-437C-8083-565353D8CA8D}" srcId="{C9E33738-4A7C-4123-95EB-6D7FD88B11F0}" destId="{AA5EE762-3DC1-48A7-B442-46F6011EF968}" srcOrd="0" destOrd="0" parTransId="{D84C2C02-9E2A-405A-A3EE-117B6B8D0EF9}" sibTransId="{02DFC79D-6DD5-465A-B56F-68A7175F130B}"/>
    <dgm:cxn modelId="{AE17C5B5-BE80-4E67-B9DC-11B085F1269C}" type="presOf" srcId="{AA5EE762-3DC1-48A7-B442-46F6011EF968}" destId="{3AF09C24-BF61-4BEA-B40D-7C85C6D32866}" srcOrd="0" destOrd="0" presId="urn:microsoft.com/office/officeart/2005/8/layout/cycle4"/>
    <dgm:cxn modelId="{F67EFCB6-5140-4C2B-822B-DC0A2C4269F8}" type="presOf" srcId="{6C646FFC-2516-48B6-8B9A-BC8C72B8D491}" destId="{E95A3B26-D843-4C69-8314-EE0ED035CDAC}" srcOrd="1" destOrd="0" presId="urn:microsoft.com/office/officeart/2005/8/layout/cycle4"/>
    <dgm:cxn modelId="{A5C7A6B8-22AB-4B5F-827A-2CFE4D90BBBB}" type="presOf" srcId="{19C32643-A7E0-47FC-937B-7F6DA3126A4F}" destId="{8BCE84D6-02BC-4BD2-AC54-F9D19832F2FE}" srcOrd="1" destOrd="0" presId="urn:microsoft.com/office/officeart/2005/8/layout/cycle4"/>
    <dgm:cxn modelId="{09A335D7-5BAE-4710-8F2D-8572DDC3E47A}" srcId="{C6609716-8E39-4D22-910C-BAD091981981}" destId="{A5527C98-0901-4AD9-B1B6-C0DD2DF06E58}" srcOrd="3" destOrd="0" parTransId="{7F40621D-222B-4298-ACA9-5F574FF31012}" sibTransId="{813B6250-DDDF-4512-879B-107E091F955A}"/>
    <dgm:cxn modelId="{9D1A77D8-9EF0-4733-857E-88710BFE099C}" type="presOf" srcId="{4E7B530C-7BCF-4A25-BF51-23953D1A5007}" destId="{68553FBF-2AED-4122-B9D3-AB3C257B445F}" srcOrd="0" destOrd="0" presId="urn:microsoft.com/office/officeart/2005/8/layout/cycle4"/>
    <dgm:cxn modelId="{7F4777DF-02BD-42D2-B211-BBA9C3250618}" srcId="{C9E33738-4A7C-4123-95EB-6D7FD88B11F0}" destId="{A6A1BD87-99F0-4C49-B259-FA3B3060A255}" srcOrd="1" destOrd="0" parTransId="{D765B030-3004-421D-BEBB-AFE9BE66042C}" sibTransId="{37CBE38D-F541-4463-9114-1DBBFA469BB8}"/>
    <dgm:cxn modelId="{CEEA94F0-8CD4-45BD-8499-980A8B384A2E}" type="presOf" srcId="{C6609716-8E39-4D22-910C-BAD091981981}" destId="{0EA568B4-94E3-413A-AE71-CFFC8A0840E3}" srcOrd="0" destOrd="0" presId="urn:microsoft.com/office/officeart/2005/8/layout/cycle4"/>
    <dgm:cxn modelId="{ED0268F2-85B2-450A-BB0B-2B6D8BEC67B1}" type="presOf" srcId="{63FBFD99-EC07-4746-BA30-52E0CECF033D}" destId="{36125C8C-6612-4C86-928A-DA8D845D8A8F}" srcOrd="0" destOrd="1" presId="urn:microsoft.com/office/officeart/2005/8/layout/cycle4"/>
    <dgm:cxn modelId="{7F3C88F4-D5E4-4B1B-B01F-FE81B87771ED}" type="presOf" srcId="{19C32643-A7E0-47FC-937B-7F6DA3126A4F}" destId="{36125C8C-6612-4C86-928A-DA8D845D8A8F}" srcOrd="0" destOrd="0" presId="urn:microsoft.com/office/officeart/2005/8/layout/cycle4"/>
    <dgm:cxn modelId="{9538C5F8-6F0C-462C-8DF3-2E921326E908}" type="presOf" srcId="{C9E33738-4A7C-4123-95EB-6D7FD88B11F0}" destId="{1B67E2B6-8DA3-4B93-857A-AD3BBEFCDD9F}" srcOrd="0" destOrd="0" presId="urn:microsoft.com/office/officeart/2005/8/layout/cycle4"/>
    <dgm:cxn modelId="{595AC0FA-4900-462C-9F15-934F46E6EB34}" type="presOf" srcId="{1BD51212-DAF5-4A9E-8499-FEC3A12AC312}" destId="{A5F550CF-6E51-482B-ADCC-0611D205F02F}" srcOrd="0" destOrd="0" presId="urn:microsoft.com/office/officeart/2005/8/layout/cycle4"/>
    <dgm:cxn modelId="{32586BFC-198D-4DCC-9450-A735CB53B21E}" type="presOf" srcId="{D58C4008-C287-43FF-8773-2A70F75E9747}" destId="{DF3F8BC5-D385-4E29-82D3-0D18AB17C701}" srcOrd="1" destOrd="1" presId="urn:microsoft.com/office/officeart/2005/8/layout/cycle4"/>
    <dgm:cxn modelId="{9AE497FD-8885-40ED-9F26-9DE8C911692C}" srcId="{C6609716-8E39-4D22-910C-BAD091981981}" destId="{1BD51212-DAF5-4A9E-8499-FEC3A12AC312}" srcOrd="1" destOrd="0" parTransId="{A8438DAD-286B-47DA-B548-04B79F1952A9}" sibTransId="{09D13B89-49A2-4EC6-AE1A-98D0C1D747CF}"/>
    <dgm:cxn modelId="{0790E257-F9C2-449B-9FFD-734726B7CB57}" type="presParOf" srcId="{0EA568B4-94E3-413A-AE71-CFFC8A0840E3}" destId="{79C44B94-2C8D-45B5-9515-14D3F5AAC26A}" srcOrd="0" destOrd="0" presId="urn:microsoft.com/office/officeart/2005/8/layout/cycle4"/>
    <dgm:cxn modelId="{83CE99B8-BC4E-4066-A6A2-AF02757DEE79}" type="presParOf" srcId="{79C44B94-2C8D-45B5-9515-14D3F5AAC26A}" destId="{543D0C19-6F15-428F-9785-73E41D950B81}" srcOrd="0" destOrd="0" presId="urn:microsoft.com/office/officeart/2005/8/layout/cycle4"/>
    <dgm:cxn modelId="{826CAA49-20D1-4653-A6DE-8D5D4A177094}" type="presParOf" srcId="{543D0C19-6F15-428F-9785-73E41D950B81}" destId="{3AF09C24-BF61-4BEA-B40D-7C85C6D32866}" srcOrd="0" destOrd="0" presId="urn:microsoft.com/office/officeart/2005/8/layout/cycle4"/>
    <dgm:cxn modelId="{ABB60ED1-4F3A-4896-8CC9-2020B5972363}" type="presParOf" srcId="{543D0C19-6F15-428F-9785-73E41D950B81}" destId="{42AAAB70-0FBF-4B99-99D5-6977CFC0A386}" srcOrd="1" destOrd="0" presId="urn:microsoft.com/office/officeart/2005/8/layout/cycle4"/>
    <dgm:cxn modelId="{C1783448-8205-4A8F-BE2E-D776D1D3BBEB}" type="presParOf" srcId="{79C44B94-2C8D-45B5-9515-14D3F5AAC26A}" destId="{FCFD3359-12C6-47B6-8010-CC006E89C863}" srcOrd="1" destOrd="0" presId="urn:microsoft.com/office/officeart/2005/8/layout/cycle4"/>
    <dgm:cxn modelId="{739416B3-B42F-4B35-8300-B8148007817B}" type="presParOf" srcId="{FCFD3359-12C6-47B6-8010-CC006E89C863}" destId="{68553FBF-2AED-4122-B9D3-AB3C257B445F}" srcOrd="0" destOrd="0" presId="urn:microsoft.com/office/officeart/2005/8/layout/cycle4"/>
    <dgm:cxn modelId="{AAC5A9CC-8C2F-4E3C-942F-12A135A2798D}" type="presParOf" srcId="{FCFD3359-12C6-47B6-8010-CC006E89C863}" destId="{DF3F8BC5-D385-4E29-82D3-0D18AB17C701}" srcOrd="1" destOrd="0" presId="urn:microsoft.com/office/officeart/2005/8/layout/cycle4"/>
    <dgm:cxn modelId="{DEE5FFE5-D5A8-412F-9D90-BC6ED7767085}" type="presParOf" srcId="{79C44B94-2C8D-45B5-9515-14D3F5AAC26A}" destId="{FC2435E8-000F-45A0-8B77-84C71CC4AB42}" srcOrd="2" destOrd="0" presId="urn:microsoft.com/office/officeart/2005/8/layout/cycle4"/>
    <dgm:cxn modelId="{AF6D0454-1CD8-4F15-877C-902D708155BE}" type="presParOf" srcId="{FC2435E8-000F-45A0-8B77-84C71CC4AB42}" destId="{36125C8C-6612-4C86-928A-DA8D845D8A8F}" srcOrd="0" destOrd="0" presId="urn:microsoft.com/office/officeart/2005/8/layout/cycle4"/>
    <dgm:cxn modelId="{AB60B598-0CCA-47CB-A5A0-8E91BA3EFE12}" type="presParOf" srcId="{FC2435E8-000F-45A0-8B77-84C71CC4AB42}" destId="{8BCE84D6-02BC-4BD2-AC54-F9D19832F2FE}" srcOrd="1" destOrd="0" presId="urn:microsoft.com/office/officeart/2005/8/layout/cycle4"/>
    <dgm:cxn modelId="{6F8564FC-02AD-439A-8275-2F61E2C3B7C4}" type="presParOf" srcId="{79C44B94-2C8D-45B5-9515-14D3F5AAC26A}" destId="{A51A5472-FF37-44DA-95FA-DADE05AD29CE}" srcOrd="3" destOrd="0" presId="urn:microsoft.com/office/officeart/2005/8/layout/cycle4"/>
    <dgm:cxn modelId="{796AA15F-BB66-437F-AFC8-B343996A28FA}" type="presParOf" srcId="{A51A5472-FF37-44DA-95FA-DADE05AD29CE}" destId="{8BA8B503-8615-4872-B6FF-21F9EE4B5959}" srcOrd="0" destOrd="0" presId="urn:microsoft.com/office/officeart/2005/8/layout/cycle4"/>
    <dgm:cxn modelId="{02BE2495-F292-45D2-B23E-F3A9DF32F066}" type="presParOf" srcId="{A51A5472-FF37-44DA-95FA-DADE05AD29CE}" destId="{E95A3B26-D843-4C69-8314-EE0ED035CDAC}" srcOrd="1" destOrd="0" presId="urn:microsoft.com/office/officeart/2005/8/layout/cycle4"/>
    <dgm:cxn modelId="{506CDCA0-C4EE-4A55-B35C-08820F6A4970}" type="presParOf" srcId="{79C44B94-2C8D-45B5-9515-14D3F5AAC26A}" destId="{1C9D7C36-167C-43B8-836B-2BEF3C69BD42}" srcOrd="4" destOrd="0" presId="urn:microsoft.com/office/officeart/2005/8/layout/cycle4"/>
    <dgm:cxn modelId="{373CF33B-0873-4F16-BBF7-BD9B8CF50418}" type="presParOf" srcId="{0EA568B4-94E3-413A-AE71-CFFC8A0840E3}" destId="{6005CDA6-6099-4B55-B914-9A7831002E15}" srcOrd="1" destOrd="0" presId="urn:microsoft.com/office/officeart/2005/8/layout/cycle4"/>
    <dgm:cxn modelId="{AA7E503E-3669-4178-AC26-F11578205157}" type="presParOf" srcId="{6005CDA6-6099-4B55-B914-9A7831002E15}" destId="{1B67E2B6-8DA3-4B93-857A-AD3BBEFCDD9F}" srcOrd="0" destOrd="0" presId="urn:microsoft.com/office/officeart/2005/8/layout/cycle4"/>
    <dgm:cxn modelId="{14B03B75-C612-46AA-943D-06804929CF5E}" type="presParOf" srcId="{6005CDA6-6099-4B55-B914-9A7831002E15}" destId="{A5F550CF-6E51-482B-ADCC-0611D205F02F}" srcOrd="1" destOrd="0" presId="urn:microsoft.com/office/officeart/2005/8/layout/cycle4"/>
    <dgm:cxn modelId="{46052393-277A-4738-8EA9-9674662EC4C1}" type="presParOf" srcId="{6005CDA6-6099-4B55-B914-9A7831002E15}" destId="{B312D610-00B5-49C0-9A3B-2665686F0B90}" srcOrd="2" destOrd="0" presId="urn:microsoft.com/office/officeart/2005/8/layout/cycle4"/>
    <dgm:cxn modelId="{FAA62AE0-F69B-498D-A8B8-DCD21CAD4420}" type="presParOf" srcId="{6005CDA6-6099-4B55-B914-9A7831002E15}" destId="{2DF286D6-0C05-441A-92A0-FEFF13EF3639}" srcOrd="3" destOrd="0" presId="urn:microsoft.com/office/officeart/2005/8/layout/cycle4"/>
    <dgm:cxn modelId="{2644DFBB-962E-4ED9-9EB4-AFB0ADAB49E1}" type="presParOf" srcId="{6005CDA6-6099-4B55-B914-9A7831002E15}" destId="{4AD16E01-FBC4-4099-AC64-54CC4EA3150A}" srcOrd="4" destOrd="0" presId="urn:microsoft.com/office/officeart/2005/8/layout/cycle4"/>
    <dgm:cxn modelId="{3455A81E-479D-45B7-8A8F-23FC2949DE1D}" type="presParOf" srcId="{0EA568B4-94E3-413A-AE71-CFFC8A0840E3}" destId="{228C9158-2440-4E10-BC3F-F1DEAD0B5FCF}" srcOrd="2" destOrd="0" presId="urn:microsoft.com/office/officeart/2005/8/layout/cycle4"/>
    <dgm:cxn modelId="{EBD6E2D4-352D-4299-9979-C8E584CBFA76}" type="presParOf" srcId="{0EA568B4-94E3-413A-AE71-CFFC8A0840E3}" destId="{921CF7AB-AB22-4B3C-ACFC-FEBC88EC30E3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125C8C-6612-4C86-928A-DA8D845D8A8F}">
      <dsp:nvSpPr>
        <dsp:cNvPr id="0" name=""/>
        <dsp:cNvSpPr/>
      </dsp:nvSpPr>
      <dsp:spPr>
        <a:xfrm>
          <a:off x="3685032" y="3304669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BD34B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Track performance and engagement.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Collect data and identify trends.</a:t>
          </a:r>
        </a:p>
      </dsp:txBody>
      <dsp:txXfrm>
        <a:off x="4394740" y="3702567"/>
        <a:ext cx="1516721" cy="1033004"/>
      </dsp:txXfrm>
    </dsp:sp>
    <dsp:sp modelId="{8BA8B503-8615-4872-B6FF-21F9EE4B5959}">
      <dsp:nvSpPr>
        <dsp:cNvPr id="0" name=""/>
        <dsp:cNvSpPr/>
      </dsp:nvSpPr>
      <dsp:spPr>
        <a:xfrm>
          <a:off x="0" y="3304669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1D5B6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Adjust strategies, use insights.
Refine campaigns, improve results.</a:t>
          </a:r>
        </a:p>
      </dsp:txBody>
      <dsp:txXfrm>
        <a:off x="32138" y="3702567"/>
        <a:ext cx="1516721" cy="1033004"/>
      </dsp:txXfrm>
    </dsp:sp>
    <dsp:sp modelId="{68553FBF-2AED-4122-B9D3-AB3C257B445F}">
      <dsp:nvSpPr>
        <dsp:cNvPr id="0" name=""/>
        <dsp:cNvSpPr/>
      </dsp:nvSpPr>
      <dsp:spPr>
        <a:xfrm>
          <a:off x="3685032" y="133032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4A960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Create content, apply strategies. 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Launch campaigns, select platforms.</a:t>
          </a:r>
        </a:p>
      </dsp:txBody>
      <dsp:txXfrm>
        <a:off x="4394740" y="165170"/>
        <a:ext cx="1516721" cy="1033004"/>
      </dsp:txXfrm>
    </dsp:sp>
    <dsp:sp modelId="{3AF09C24-BF61-4BEA-B40D-7C85C6D32866}">
      <dsp:nvSpPr>
        <dsp:cNvPr id="0" name=""/>
        <dsp:cNvSpPr/>
      </dsp:nvSpPr>
      <dsp:spPr>
        <a:xfrm>
          <a:off x="0" y="133032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3068F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Define goals and target audience.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Identify key messaging and channels.</a:t>
          </a:r>
        </a:p>
      </dsp:txBody>
      <dsp:txXfrm>
        <a:off x="32138" y="165170"/>
        <a:ext cx="1516721" cy="1033004"/>
      </dsp:txXfrm>
    </dsp:sp>
    <dsp:sp modelId="{1B67E2B6-8DA3-4B93-857A-AD3BBEFCDD9F}">
      <dsp:nvSpPr>
        <dsp:cNvPr id="0" name=""/>
        <dsp:cNvSpPr/>
      </dsp:nvSpPr>
      <dsp:spPr>
        <a:xfrm>
          <a:off x="946403" y="393636"/>
          <a:ext cx="1979676" cy="1979676"/>
        </a:xfrm>
        <a:prstGeom prst="pieWedge">
          <a:avLst/>
        </a:prstGeom>
        <a:solidFill>
          <a:srgbClr val="3068F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Planning</a:t>
          </a:r>
        </a:p>
      </dsp:txBody>
      <dsp:txXfrm>
        <a:off x="1526237" y="973470"/>
        <a:ext cx="1399842" cy="1399842"/>
      </dsp:txXfrm>
    </dsp:sp>
    <dsp:sp modelId="{A5F550CF-6E51-482B-ADCC-0611D205F02F}">
      <dsp:nvSpPr>
        <dsp:cNvPr id="0" name=""/>
        <dsp:cNvSpPr/>
      </dsp:nvSpPr>
      <dsp:spPr>
        <a:xfrm rot="5400000">
          <a:off x="3017519" y="393636"/>
          <a:ext cx="1979676" cy="1979676"/>
        </a:xfrm>
        <a:prstGeom prst="pieWedge">
          <a:avLst/>
        </a:prstGeom>
        <a:solidFill>
          <a:srgbClr val="4A9608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Execution</a:t>
          </a:r>
        </a:p>
      </dsp:txBody>
      <dsp:txXfrm rot="-5400000">
        <a:off x="3017519" y="973470"/>
        <a:ext cx="1399842" cy="1399842"/>
      </dsp:txXfrm>
    </dsp:sp>
    <dsp:sp modelId="{B312D610-00B5-49C0-9A3B-2665686F0B90}">
      <dsp:nvSpPr>
        <dsp:cNvPr id="0" name=""/>
        <dsp:cNvSpPr/>
      </dsp:nvSpPr>
      <dsp:spPr>
        <a:xfrm rot="10800000">
          <a:off x="3017519" y="2464752"/>
          <a:ext cx="1979676" cy="1979676"/>
        </a:xfrm>
        <a:prstGeom prst="pieWedge">
          <a:avLst/>
        </a:prstGeom>
        <a:solidFill>
          <a:srgbClr val="BD34B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Monitoring</a:t>
          </a:r>
        </a:p>
      </dsp:txBody>
      <dsp:txXfrm rot="10800000">
        <a:off x="3017519" y="2464752"/>
        <a:ext cx="1399842" cy="1399842"/>
      </dsp:txXfrm>
    </dsp:sp>
    <dsp:sp modelId="{2DF286D6-0C05-441A-92A0-FEFF13EF3639}">
      <dsp:nvSpPr>
        <dsp:cNvPr id="0" name=""/>
        <dsp:cNvSpPr/>
      </dsp:nvSpPr>
      <dsp:spPr>
        <a:xfrm rot="16200000">
          <a:off x="946403" y="2464752"/>
          <a:ext cx="1979676" cy="1979676"/>
        </a:xfrm>
        <a:prstGeom prst="pieWedge">
          <a:avLst/>
        </a:prstGeom>
        <a:solidFill>
          <a:srgbClr val="1D5B6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Optimization</a:t>
          </a:r>
        </a:p>
      </dsp:txBody>
      <dsp:txXfrm rot="5400000">
        <a:off x="1526237" y="2464752"/>
        <a:ext cx="1399842" cy="1399842"/>
      </dsp:txXfrm>
    </dsp:sp>
    <dsp:sp modelId="{228C9158-2440-4E10-BC3F-F1DEAD0B5FCF}">
      <dsp:nvSpPr>
        <dsp:cNvPr id="0" name=""/>
        <dsp:cNvSpPr/>
      </dsp:nvSpPr>
      <dsp:spPr>
        <a:xfrm>
          <a:off x="2630042" y="2007552"/>
          <a:ext cx="683514" cy="594360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21CF7AB-AB22-4B3C-ACFC-FEBC88EC30E3}">
      <dsp:nvSpPr>
        <dsp:cNvPr id="0" name=""/>
        <dsp:cNvSpPr/>
      </dsp:nvSpPr>
      <dsp:spPr>
        <a:xfrm rot="10800000">
          <a:off x="2630042" y="2236152"/>
          <a:ext cx="683514" cy="594360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E5780C1D70C43A158087F5887394A" ma:contentTypeVersion="14" ma:contentTypeDescription="Create a new document." ma:contentTypeScope="" ma:versionID="99522820c1da94f5da5173c1fd3892e2">
  <xsd:schema xmlns:xsd="http://www.w3.org/2001/XMLSchema" xmlns:xs="http://www.w3.org/2001/XMLSchema" xmlns:p="http://schemas.microsoft.com/office/2006/metadata/properties" xmlns:ns2="e3cecddb-4c93-4872-a6fd-42c36c2b9cc1" xmlns:ns3="ea382bfb-503e-4507-8bf8-b87f920e3b7e" targetNamespace="http://schemas.microsoft.com/office/2006/metadata/properties" ma:root="true" ma:fieldsID="2df65dc9cb340904ef6176be4c5204c5" ns2:_="" ns3:_="">
    <xsd:import namespace="e3cecddb-4c93-4872-a6fd-42c36c2b9cc1"/>
    <xsd:import namespace="ea382bfb-503e-4507-8bf8-b87f920e3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tatu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AgendaCover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ecddb-4c93-4872-a6fd-42c36c2b9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2" nillable="true" ma:displayName="Status" ma:default="Drafting" ma:format="Dropdown" ma:internalName="Status">
      <xsd:simpleType>
        <xsd:restriction base="dms:Choice">
          <xsd:enumeration value="Not Started"/>
          <xsd:enumeration value="Drafting"/>
          <xsd:enumeration value="Under PO review"/>
          <xsd:enumeration value="Under PLO review"/>
          <xsd:enumeration value="Under GH team review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AgendaCovered" ma:index="21" nillable="true" ma:displayName="Agenda Covered" ma:description="Agenda covered in video" ma:format="Dropdown" ma:internalName="AgendaCovered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2bfb-503e-4507-8bf8-b87f920e3b7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14104a-6e7d-4d18-84d8-0117cc748af3}" ma:internalName="TaxCatchAll" ma:showField="CatchAllData" ma:web="ea382bfb-503e-4507-8bf8-b87f920e3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cecddb-4c93-4872-a6fd-42c36c2b9cc1">
      <Terms xmlns="http://schemas.microsoft.com/office/infopath/2007/PartnerControls"/>
    </lcf76f155ced4ddcb4097134ff3c332f>
    <TaxCatchAll xmlns="ea382bfb-503e-4507-8bf8-b87f920e3b7e" xsi:nil="true"/>
    <AgendaCovered xmlns="e3cecddb-4c93-4872-a6fd-42c36c2b9cc1" xsi:nil="true"/>
    <Status xmlns="e3cecddb-4c93-4872-a6fd-42c36c2b9cc1">Drafting</Status>
  </documentManagement>
</p:properties>
</file>

<file path=customXml/itemProps1.xml><?xml version="1.0" encoding="utf-8"?>
<ds:datastoreItem xmlns:ds="http://schemas.openxmlformats.org/officeDocument/2006/customXml" ds:itemID="{CDA41EDB-AD26-4B84-83DD-09EC3ED33C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cecddb-4c93-4872-a6fd-42c36c2b9cc1"/>
    <ds:schemaRef ds:uri="ea382bfb-503e-4507-8bf8-b87f920e3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5E17A6-0684-446B-B070-30BB899C9B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FF0920-1CE5-4501-B708-C4EDC379AE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506A54-13EB-4A3D-A55F-A3E249118268}">
  <ds:schemaRefs>
    <ds:schemaRef ds:uri="http://schemas.microsoft.com/office/2006/metadata/properties"/>
    <ds:schemaRef ds:uri="http://schemas.microsoft.com/office/infopath/2007/PartnerControls"/>
    <ds:schemaRef ds:uri="e3cecddb-4c93-4872-a6fd-42c36c2b9cc1"/>
    <ds:schemaRef ds:uri="ea382bfb-503e-4507-8bf8-b87f920e3b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cp:lastModifiedBy>Dharanya Sakthivel</cp:lastModifiedBy>
  <cp:revision>22</cp:revision>
  <cp:lastPrinted>2017-03-30T12:57:00Z</cp:lastPrinted>
  <dcterms:created xsi:type="dcterms:W3CDTF">2021-02-22T13:05:00Z</dcterms:created>
  <dcterms:modified xsi:type="dcterms:W3CDTF">2025-06-02T17:43:00Z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0x0101008E2E5780C1D70C43A158087F5887394A</vt:lpwstr>
  </property>
</Properties>
</file>
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3C89D" w14:textId="77777777" w:rsidR="00155E5C" w:rsidRDefault="00AE3499">
      <w:pPr>
        <w:pStyle w:val="Heading1"/>
        <w:jc w:val="center"/>
      </w:pPr>
      <w:r>
        <w:rPr>
          <w:rFonts w:ascii="Calibri" w:eastAsia="Calibri" w:hAnsi="Calibri" w:cs="Calibri"/>
          <w:sz w:val="36"/>
        </w:rPr>
        <w:t>Adventure Works Cycles</w:t>
      </w:r>
    </w:p>
    <w:p w14:paraId="7B73FC82" w14:textId="77777777" w:rsidR="00155E5C" w:rsidRDefault="00AE3499">
      <w:pPr>
        <w:spacing w:line="360" w:lineRule="auto"/>
        <w:ind w:firstLine="720"/>
        <w:jc w:val="both"/>
        <w:pPrChange w:id="0" w:author="Nancy Davolio" w:date="2020-05-29T12:58:00Z">
          <w:pPr>
            <w:ind w:firstLine="720"/>
          </w:pPr>
        </w:pPrChange>
      </w:pPr>
      <w:r>
        <w:t xml:space="preserve">Adventure Works Cycles, the fictitious company on which the </w:t>
      </w:r>
      <w:proofErr w:type="spellStart"/>
      <w:r>
        <w:t>AdventureWorks</w:t>
      </w:r>
      <w:proofErr w:type="spellEnd"/>
      <w:r>
        <w:t xml:space="preserve">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2BAB0063" w14:textId="77777777" w:rsidR="00155E5C" w:rsidRDefault="00155E5C">
      <w:pPr>
        <w:ind w:firstLine="720"/>
        <w:jc w:val="both"/>
      </w:pPr>
    </w:p>
    <w:p w14:paraId="5A3AA4DD" w14:textId="141A8D4C" w:rsidR="00490E28" w:rsidRDefault="00AE3499">
      <w:pPr>
        <w:ind w:firstLine="720"/>
        <w:jc w:val="both"/>
      </w:pPr>
      <w: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59AB4DFC" w14:textId="77777777" w:rsidR="00490E28" w:rsidRDefault="00490E28">
      <w:r>
        <w:br w:type="page"/>
      </w:r>
    </w:p>
    <w:p w14:paraId="16D39664" w14:textId="77777777" w:rsidR="00155E5C" w:rsidRPr="00F71696" w:rsidRDefault="00AE3499">
      <w:pPr>
        <w:pStyle w:val="Heading1"/>
        <w:jc w:val="both"/>
      </w:pPr>
      <w:r w:rsidRPr="00F71696">
        <w:rPr>
          <w:rFonts w:ascii="Calibri" w:eastAsia="Calibri" w:hAnsi="Calibri" w:cs="Calibri"/>
        </w:rPr>
        <w:lastRenderedPageBreak/>
        <w:t>Product Overview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 w:author="Steven Buchanan" w:date="2020-05-29T13:00:00Z">
          <w:tblPr>
            <w:tblW w:w="0" w:type="auto"/>
            <w:tblLook w:val="04A0" w:firstRow="1" w:lastRow="0" w:firstColumn="1" w:lastColumn="0" w:noHBand="0" w:noVBand="1"/>
          </w:tblPr>
        </w:tblPrChange>
      </w:tblPr>
      <w:tblGrid>
        <w:gridCol w:w="3475"/>
        <w:gridCol w:w="3960"/>
        <w:tblGridChange w:id="2">
          <w:tblGrid>
            <w:gridCol w:w="3475"/>
            <w:gridCol w:w="3960"/>
          </w:tblGrid>
        </w:tblGridChange>
      </w:tblGrid>
      <w:tr w:rsidR="00155E5C" w:rsidRPr="00F71696" w14:paraId="32FBC077" w14:textId="77777777" w:rsidTr="00490E28">
        <w:trPr>
          <w:jc w:val="center"/>
        </w:trPr>
        <w:tc>
          <w:tcPr>
            <w:tcW w:w="3475" w:type="dxa"/>
            <w:shd w:val="clear" w:color="auto" w:fill="auto"/>
            <w:tcPrChange w:id="3" w:author="Steven Buchanan" w:date="2020-05-29T13:00:00Z">
              <w:tcPr>
                <w:tcW w:w="3475" w:type="dxa"/>
                <w:shd w:val="clear" w:color="auto" w:fill="auto"/>
              </w:tcPr>
            </w:tcPrChange>
          </w:tcPr>
          <w:p w14:paraId="4E3D4794" w14:textId="281CDBB9" w:rsidR="00155E5C" w:rsidRPr="00F71696" w:rsidRDefault="00996502">
            <w:pPr>
              <w:jc w:val="both"/>
            </w:pPr>
            <w:r w:rsidRPr="00F71696">
              <w:rPr>
                <w:noProof/>
              </w:rPr>
              <w:drawing>
                <wp:anchor distT="0" distB="0" distL="114300" distR="114300" simplePos="0" relativeHeight="251656704" behindDoc="0" locked="0" layoutInCell="1" allowOverlap="1" wp14:anchorId="2F31D5AC" wp14:editId="0645355D">
                  <wp:simplePos x="0" y="0"/>
                  <wp:positionH relativeFrom="column">
                    <wp:posOffset>-65405</wp:posOffset>
                  </wp:positionH>
                  <wp:positionV relativeFrom="paragraph">
                    <wp:posOffset>206375</wp:posOffset>
                  </wp:positionV>
                  <wp:extent cx="1473835" cy="915035"/>
                  <wp:effectExtent l="0" t="0" r="0" b="0"/>
                  <wp:wrapTopAndBottom/>
                  <wp:docPr id="4" name="Picture 4"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835" cy="915035"/>
                          </a:xfrm>
                          <a:prstGeom prst="rect">
                            <a:avLst/>
                          </a:prstGeom>
                          <a:noFill/>
                        </pic:spPr>
                      </pic:pic>
                    </a:graphicData>
                  </a:graphic>
                  <wp14:sizeRelH relativeFrom="page">
                    <wp14:pctWidth>0</wp14:pctWidth>
                  </wp14:sizeRelH>
                  <wp14:sizeRelV relativeFrom="page">
                    <wp14:pctHeight>0</wp14:pctHeight>
                  </wp14:sizeRelV>
                </wp:anchor>
              </w:drawing>
            </w:r>
          </w:p>
        </w:tc>
        <w:tc>
          <w:tcPr>
            <w:tcW w:w="3960" w:type="dxa"/>
            <w:shd w:val="clear" w:color="auto" w:fill="auto"/>
            <w:tcPrChange w:id="4" w:author="Steven Buchanan" w:date="2020-05-29T13:00:00Z">
              <w:tcPr>
                <w:tcW w:w="3960" w:type="dxa"/>
                <w:shd w:val="clear" w:color="auto" w:fill="auto"/>
              </w:tcPr>
            </w:tcPrChange>
          </w:tcPr>
          <w:p w14:paraId="1FEFDD06" w14:textId="77777777" w:rsidR="00155E5C" w:rsidRPr="00F71696" w:rsidRDefault="00AE3499">
            <w:pPr>
              <w:pStyle w:val="Heading1"/>
              <w:jc w:val="both"/>
              <w:rPr>
                <w:rFonts w:ascii="Times New Roman" w:hAnsi="Times New Roman" w:cs="Times New Roman"/>
                <w:rPrChange w:id="5" w:author="Steven Buchanan" w:date="2020-05-29T13:04:00Z">
                  <w:rPr>
                    <w:rFonts w:asciiTheme="minorHAnsi" w:hAnsiTheme="minorHAnsi" w:cstheme="minorHAnsi"/>
                    <w:b w:val="0"/>
                    <w:bCs w:val="0"/>
                  </w:rPr>
                </w:rPrChange>
              </w:rPr>
            </w:pPr>
            <w:r w:rsidRPr="00F71696">
              <w:rPr>
                <w:rFonts w:ascii="Times New Roman" w:hAnsi="Times New Roman" w:cs="Times New Roman"/>
                <w:rPrChange w:id="6" w:author="Steven Buchanan" w:date="2020-05-29T13:04:00Z">
                  <w:rPr>
                    <w:rFonts w:asciiTheme="minorHAnsi" w:hAnsiTheme="minorHAnsi" w:cstheme="minorHAnsi"/>
                    <w:b w:val="0"/>
                    <w:bCs w:val="0"/>
                  </w:rPr>
                </w:rPrChange>
              </w:rPr>
              <w:t>Mountain-200</w:t>
            </w:r>
          </w:p>
          <w:p w14:paraId="4FFEE401" w14:textId="77777777" w:rsidR="00155E5C" w:rsidRPr="00F71696" w:rsidRDefault="00AE3499">
            <w:pPr>
              <w:jc w:val="both"/>
              <w:rPr>
                <w:rPrChange w:id="7" w:author="Steven Buchanan" w:date="2020-05-29T13:04:00Z">
                  <w:rPr>
                    <w:rFonts w:asciiTheme="minorHAnsi" w:hAnsiTheme="minorHAnsi" w:cstheme="minorHAnsi"/>
                  </w:rPr>
                </w:rPrChange>
              </w:rPr>
            </w:pPr>
            <w:r w:rsidRPr="00F71696">
              <w:rPr>
                <w:rPrChange w:id="8" w:author="Steven Buchanan" w:date="2020-05-29T13:04:00Z">
                  <w:rPr>
                    <w:rFonts w:asciiTheme="minorHAnsi" w:hAnsiTheme="minorHAnsi" w:cstheme="minorHAnsi"/>
                  </w:rPr>
                </w:rPrChange>
              </w:rPr>
              <w:t>Product No: BK-M68B-38</w:t>
            </w:r>
          </w:p>
          <w:p w14:paraId="007DD661" w14:textId="77777777" w:rsidR="00155E5C" w:rsidRPr="00F71696" w:rsidRDefault="00AE3499">
            <w:pPr>
              <w:jc w:val="both"/>
              <w:rPr>
                <w:rPrChange w:id="9" w:author="Steven Buchanan" w:date="2020-05-29T13:04:00Z">
                  <w:rPr>
                    <w:rFonts w:asciiTheme="minorHAnsi" w:hAnsiTheme="minorHAnsi" w:cstheme="minorHAnsi"/>
                  </w:rPr>
                </w:rPrChange>
              </w:rPr>
            </w:pPr>
            <w:r w:rsidRPr="00F71696">
              <w:rPr>
                <w:rPrChange w:id="10" w:author="Steven Buchanan" w:date="2020-05-29T13:04:00Z">
                  <w:rPr>
                    <w:rFonts w:asciiTheme="minorHAnsi" w:hAnsiTheme="minorHAnsi" w:cstheme="minorHAnsi"/>
                  </w:rPr>
                </w:rPrChange>
              </w:rPr>
              <w:t>Size: 38</w:t>
            </w:r>
          </w:p>
          <w:p w14:paraId="7695FCCF" w14:textId="77777777" w:rsidR="00155E5C" w:rsidRPr="00F71696" w:rsidRDefault="00AE3499">
            <w:pPr>
              <w:jc w:val="both"/>
              <w:rPr>
                <w:rPrChange w:id="11" w:author="Steven Buchanan" w:date="2020-05-29T13:04:00Z">
                  <w:rPr>
                    <w:rFonts w:asciiTheme="minorHAnsi" w:hAnsiTheme="minorHAnsi" w:cstheme="minorHAnsi"/>
                  </w:rPr>
                </w:rPrChange>
              </w:rPr>
            </w:pPr>
            <w:r w:rsidRPr="00F71696">
              <w:rPr>
                <w:rPrChange w:id="12" w:author="Steven Buchanan" w:date="2020-05-29T13:04:00Z">
                  <w:rPr>
                    <w:rFonts w:asciiTheme="minorHAnsi" w:hAnsiTheme="minorHAnsi" w:cstheme="minorHAnsi"/>
                  </w:rPr>
                </w:rPrChange>
              </w:rPr>
              <w:t>Weight: 25</w:t>
            </w:r>
          </w:p>
          <w:p w14:paraId="73108C88" w14:textId="77777777" w:rsidR="00155E5C" w:rsidRPr="00F71696" w:rsidRDefault="00AE3499">
            <w:pPr>
              <w:jc w:val="both"/>
              <w:rPr>
                <w:rPrChange w:id="13" w:author="Steven Buchanan" w:date="2020-05-29T13:04:00Z">
                  <w:rPr>
                    <w:rFonts w:asciiTheme="minorHAnsi" w:hAnsiTheme="minorHAnsi" w:cstheme="minorHAnsi"/>
                  </w:rPr>
                </w:rPrChange>
              </w:rPr>
            </w:pPr>
            <w:r w:rsidRPr="00F71696">
              <w:rPr>
                <w:rPrChange w:id="14" w:author="Steven Buchanan" w:date="2020-05-29T13:04:00Z">
                  <w:rPr>
                    <w:rFonts w:asciiTheme="minorHAnsi" w:hAnsiTheme="minorHAnsi" w:cstheme="minorHAnsi"/>
                  </w:rPr>
                </w:rPrChange>
              </w:rPr>
              <w:t>Price: $2,294.99</w:t>
            </w:r>
          </w:p>
          <w:p w14:paraId="5CEC2209" w14:textId="77777777" w:rsidR="00155E5C" w:rsidRPr="00F71696" w:rsidRDefault="00155E5C">
            <w:pPr>
              <w:jc w:val="both"/>
            </w:pPr>
          </w:p>
          <w:p w14:paraId="69E28B02" w14:textId="77777777" w:rsidR="00155E5C" w:rsidRPr="00F71696" w:rsidRDefault="00155E5C">
            <w:pPr>
              <w:jc w:val="both"/>
            </w:pPr>
          </w:p>
        </w:tc>
      </w:tr>
      <w:tr w:rsidR="00155E5C" w:rsidRPr="00F71696" w14:paraId="5983034C" w14:textId="77777777" w:rsidTr="00490E28">
        <w:trPr>
          <w:jc w:val="center"/>
        </w:trPr>
        <w:tc>
          <w:tcPr>
            <w:tcW w:w="3475" w:type="dxa"/>
            <w:shd w:val="clear" w:color="auto" w:fill="auto"/>
            <w:tcPrChange w:id="15" w:author="Steven Buchanan" w:date="2020-05-29T13:00:00Z">
              <w:tcPr>
                <w:tcW w:w="3475" w:type="dxa"/>
                <w:shd w:val="clear" w:color="auto" w:fill="auto"/>
              </w:tcPr>
            </w:tcPrChange>
          </w:tcPr>
          <w:p w14:paraId="7F136EEB" w14:textId="77777777" w:rsidR="00155E5C" w:rsidRPr="00F71696" w:rsidRDefault="00AE3499">
            <w:pPr>
              <w:pStyle w:val="Heading1"/>
              <w:jc w:val="both"/>
              <w:rPr>
                <w:rFonts w:ascii="Times New Roman" w:hAnsi="Times New Roman" w:cs="Times New Roman"/>
                <w:rPrChange w:id="16" w:author="Steven Buchanan" w:date="2020-05-29T13:04:00Z">
                  <w:rPr>
                    <w:rFonts w:asciiTheme="minorHAnsi" w:hAnsiTheme="minorHAnsi" w:cstheme="minorHAnsi"/>
                    <w:b w:val="0"/>
                    <w:bCs w:val="0"/>
                  </w:rPr>
                </w:rPrChange>
              </w:rPr>
            </w:pPr>
            <w:r w:rsidRPr="00F71696">
              <w:rPr>
                <w:rFonts w:ascii="Times New Roman" w:hAnsi="Times New Roman" w:cs="Times New Roman"/>
                <w:rPrChange w:id="17" w:author="Steven Buchanan" w:date="2020-05-29T13:04:00Z">
                  <w:rPr>
                    <w:rFonts w:asciiTheme="minorHAnsi" w:hAnsiTheme="minorHAnsi" w:cstheme="minorHAnsi"/>
                    <w:b w:val="0"/>
                    <w:bCs w:val="0"/>
                  </w:rPr>
                </w:rPrChange>
              </w:rPr>
              <w:t>Mountain-300</w:t>
            </w:r>
          </w:p>
          <w:p w14:paraId="27931779" w14:textId="77777777" w:rsidR="00155E5C" w:rsidRPr="00F71696" w:rsidRDefault="00AE3499">
            <w:pPr>
              <w:jc w:val="both"/>
              <w:rPr>
                <w:rPrChange w:id="18" w:author="Steven Buchanan" w:date="2020-05-29T13:04:00Z">
                  <w:rPr>
                    <w:rFonts w:asciiTheme="minorHAnsi" w:hAnsiTheme="minorHAnsi" w:cstheme="minorHAnsi"/>
                  </w:rPr>
                </w:rPrChange>
              </w:rPr>
            </w:pPr>
            <w:r w:rsidRPr="00F71696">
              <w:rPr>
                <w:rPrChange w:id="19" w:author="Steven Buchanan" w:date="2020-05-29T13:04:00Z">
                  <w:rPr>
                    <w:rFonts w:asciiTheme="minorHAnsi" w:hAnsiTheme="minorHAnsi" w:cstheme="minorHAnsi"/>
                  </w:rPr>
                </w:rPrChange>
              </w:rPr>
              <w:t>Product No: BK-M47B-38</w:t>
            </w:r>
          </w:p>
          <w:p w14:paraId="50F83839" w14:textId="77777777" w:rsidR="00155E5C" w:rsidRPr="00F71696" w:rsidRDefault="00AE3499">
            <w:pPr>
              <w:jc w:val="both"/>
              <w:rPr>
                <w:rPrChange w:id="20" w:author="Steven Buchanan" w:date="2020-05-29T13:04:00Z">
                  <w:rPr>
                    <w:rFonts w:asciiTheme="minorHAnsi" w:hAnsiTheme="minorHAnsi" w:cstheme="minorHAnsi"/>
                  </w:rPr>
                </w:rPrChange>
              </w:rPr>
            </w:pPr>
            <w:r w:rsidRPr="00F71696">
              <w:rPr>
                <w:rPrChange w:id="21" w:author="Steven Buchanan" w:date="2020-05-29T13:04:00Z">
                  <w:rPr>
                    <w:rFonts w:asciiTheme="minorHAnsi" w:hAnsiTheme="minorHAnsi" w:cstheme="minorHAnsi"/>
                  </w:rPr>
                </w:rPrChange>
              </w:rPr>
              <w:t>Size: 35</w:t>
            </w:r>
          </w:p>
          <w:p w14:paraId="5D91D68B" w14:textId="77777777" w:rsidR="00155E5C" w:rsidRPr="00F71696" w:rsidRDefault="00AE3499">
            <w:pPr>
              <w:jc w:val="both"/>
              <w:rPr>
                <w:rPrChange w:id="22" w:author="Steven Buchanan" w:date="2020-05-29T13:04:00Z">
                  <w:rPr>
                    <w:rFonts w:asciiTheme="minorHAnsi" w:hAnsiTheme="minorHAnsi" w:cstheme="minorHAnsi"/>
                  </w:rPr>
                </w:rPrChange>
              </w:rPr>
            </w:pPr>
            <w:r w:rsidRPr="00F71696">
              <w:rPr>
                <w:rPrChange w:id="23" w:author="Steven Buchanan" w:date="2020-05-29T13:04:00Z">
                  <w:rPr>
                    <w:rFonts w:asciiTheme="minorHAnsi" w:hAnsiTheme="minorHAnsi" w:cstheme="minorHAnsi"/>
                  </w:rPr>
                </w:rPrChange>
              </w:rPr>
              <w:t>Weight: 22</w:t>
            </w:r>
          </w:p>
          <w:p w14:paraId="3EE08BA8" w14:textId="77777777" w:rsidR="00155E5C" w:rsidRPr="00F71696" w:rsidRDefault="00AE3499">
            <w:pPr>
              <w:jc w:val="both"/>
              <w:rPr>
                <w:rPrChange w:id="24" w:author="Steven Buchanan" w:date="2020-05-29T13:04:00Z">
                  <w:rPr>
                    <w:rFonts w:asciiTheme="minorHAnsi" w:hAnsiTheme="minorHAnsi" w:cstheme="minorHAnsi"/>
                  </w:rPr>
                </w:rPrChange>
              </w:rPr>
            </w:pPr>
            <w:r w:rsidRPr="00F71696">
              <w:rPr>
                <w:rPrChange w:id="25" w:author="Steven Buchanan" w:date="2020-05-29T13:04:00Z">
                  <w:rPr>
                    <w:rFonts w:asciiTheme="minorHAnsi" w:hAnsiTheme="minorHAnsi" w:cstheme="minorHAnsi"/>
                  </w:rPr>
                </w:rPrChange>
              </w:rPr>
              <w:t>Price: $1,079.99</w:t>
            </w:r>
          </w:p>
          <w:p w14:paraId="475A7ADB" w14:textId="77777777" w:rsidR="00155E5C" w:rsidRPr="00F71696" w:rsidRDefault="00155E5C">
            <w:pPr>
              <w:jc w:val="both"/>
            </w:pPr>
          </w:p>
          <w:p w14:paraId="752800B1" w14:textId="77777777" w:rsidR="00155E5C" w:rsidRPr="00F81C82" w:rsidRDefault="00155E5C">
            <w:pPr>
              <w:jc w:val="both"/>
            </w:pPr>
          </w:p>
        </w:tc>
        <w:tc>
          <w:tcPr>
            <w:tcW w:w="3960" w:type="dxa"/>
            <w:shd w:val="clear" w:color="auto" w:fill="auto"/>
            <w:tcPrChange w:id="26" w:author="Steven Buchanan" w:date="2020-05-29T13:00:00Z">
              <w:tcPr>
                <w:tcW w:w="3960" w:type="dxa"/>
                <w:shd w:val="clear" w:color="auto" w:fill="auto"/>
              </w:tcPr>
            </w:tcPrChange>
          </w:tcPr>
          <w:p w14:paraId="1AAF7E0A" w14:textId="30B6951B" w:rsidR="00155E5C" w:rsidRPr="00F81C82" w:rsidRDefault="00996502">
            <w:pPr>
              <w:pStyle w:val="Heading1"/>
              <w:jc w:val="both"/>
              <w:rPr>
                <w:rFonts w:ascii="Times New Roman" w:hAnsi="Times New Roman" w:cs="Times New Roman"/>
              </w:rPr>
            </w:pPr>
            <w:r w:rsidRPr="00F81C82">
              <w:rPr>
                <w:rFonts w:ascii="Times New Roman" w:hAnsi="Times New Roman" w:cs="Times New Roman"/>
                <w:noProof/>
              </w:rPr>
              <w:drawing>
                <wp:anchor distT="0" distB="0" distL="114300" distR="114300" simplePos="0" relativeHeight="251657728" behindDoc="0" locked="0" layoutInCell="1" allowOverlap="1" wp14:anchorId="25DEFA6F" wp14:editId="229B090A">
                  <wp:simplePos x="0" y="0"/>
                  <wp:positionH relativeFrom="column">
                    <wp:posOffset>-74295</wp:posOffset>
                  </wp:positionH>
                  <wp:positionV relativeFrom="paragraph">
                    <wp:posOffset>168910</wp:posOffset>
                  </wp:positionV>
                  <wp:extent cx="1610360" cy="999490"/>
                  <wp:effectExtent l="0" t="0" r="0" b="0"/>
                  <wp:wrapTopAndBottom/>
                  <wp:docPr id="3" name="Picture 3"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0360" cy="999490"/>
                          </a:xfrm>
                          <a:prstGeom prst="rect">
                            <a:avLst/>
                          </a:prstGeom>
                          <a:noFill/>
                        </pic:spPr>
                      </pic:pic>
                    </a:graphicData>
                  </a:graphic>
                  <wp14:sizeRelH relativeFrom="page">
                    <wp14:pctWidth>0</wp14:pctWidth>
                  </wp14:sizeRelH>
                  <wp14:sizeRelV relativeFrom="page">
                    <wp14:pctHeight>0</wp14:pctHeight>
                  </wp14:sizeRelV>
                </wp:anchor>
              </w:drawing>
            </w:r>
          </w:p>
        </w:tc>
      </w:tr>
      <w:tr w:rsidR="00155E5C" w:rsidRPr="00F71696" w14:paraId="78F33800" w14:textId="77777777" w:rsidTr="00490E28">
        <w:trPr>
          <w:jc w:val="center"/>
        </w:trPr>
        <w:tc>
          <w:tcPr>
            <w:tcW w:w="3475" w:type="dxa"/>
            <w:shd w:val="clear" w:color="auto" w:fill="auto"/>
            <w:tcPrChange w:id="27" w:author="Steven Buchanan" w:date="2020-05-29T13:00:00Z">
              <w:tcPr>
                <w:tcW w:w="3475" w:type="dxa"/>
                <w:shd w:val="clear" w:color="auto" w:fill="auto"/>
              </w:tcPr>
            </w:tcPrChange>
          </w:tcPr>
          <w:p w14:paraId="12226742" w14:textId="02D0E4F1" w:rsidR="00155E5C" w:rsidRPr="00F81C82" w:rsidRDefault="00996502">
            <w:pPr>
              <w:pStyle w:val="Heading1"/>
              <w:jc w:val="both"/>
              <w:rPr>
                <w:rFonts w:ascii="Times New Roman" w:hAnsi="Times New Roman" w:cs="Times New Roman"/>
              </w:rPr>
            </w:pPr>
            <w:r w:rsidRPr="00F81C82">
              <w:rPr>
                <w:rFonts w:ascii="Times New Roman" w:hAnsi="Times New Roman" w:cs="Times New Roman"/>
                <w:noProof/>
              </w:rPr>
              <w:drawing>
                <wp:anchor distT="0" distB="0" distL="114300" distR="114300" simplePos="0" relativeHeight="251658752" behindDoc="0" locked="0" layoutInCell="1" allowOverlap="1" wp14:anchorId="763A2AB8" wp14:editId="6C548DCD">
                  <wp:simplePos x="0" y="0"/>
                  <wp:positionH relativeFrom="column">
                    <wp:posOffset>135890</wp:posOffset>
                  </wp:positionH>
                  <wp:positionV relativeFrom="paragraph">
                    <wp:posOffset>121920</wp:posOffset>
                  </wp:positionV>
                  <wp:extent cx="1825625" cy="1133475"/>
                  <wp:effectExtent l="0" t="0" r="0" b="0"/>
                  <wp:wrapTopAndBottom/>
                  <wp:docPr id="2" name="Picture 2"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5625" cy="1133475"/>
                          </a:xfrm>
                          <a:prstGeom prst="rect">
                            <a:avLst/>
                          </a:prstGeom>
                          <a:noFill/>
                        </pic:spPr>
                      </pic:pic>
                    </a:graphicData>
                  </a:graphic>
                  <wp14:sizeRelH relativeFrom="page">
                    <wp14:pctWidth>0</wp14:pctWidth>
                  </wp14:sizeRelH>
                  <wp14:sizeRelV relativeFrom="page">
                    <wp14:pctHeight>0</wp14:pctHeight>
                  </wp14:sizeRelV>
                </wp:anchor>
              </w:drawing>
            </w:r>
          </w:p>
        </w:tc>
        <w:tc>
          <w:tcPr>
            <w:tcW w:w="3960" w:type="dxa"/>
            <w:shd w:val="clear" w:color="auto" w:fill="auto"/>
            <w:tcPrChange w:id="28" w:author="Steven Buchanan" w:date="2020-05-29T13:00:00Z">
              <w:tcPr>
                <w:tcW w:w="3960" w:type="dxa"/>
                <w:shd w:val="clear" w:color="auto" w:fill="auto"/>
              </w:tcPr>
            </w:tcPrChange>
          </w:tcPr>
          <w:p w14:paraId="4CE010FD" w14:textId="77777777" w:rsidR="00155E5C" w:rsidRPr="00F71696" w:rsidRDefault="00AE3499">
            <w:pPr>
              <w:pStyle w:val="Heading1"/>
              <w:jc w:val="both"/>
              <w:rPr>
                <w:rFonts w:ascii="Times New Roman" w:hAnsi="Times New Roman" w:cs="Times New Roman"/>
                <w:rPrChange w:id="29" w:author="Steven Buchanan" w:date="2020-05-29T13:04:00Z">
                  <w:rPr>
                    <w:rFonts w:asciiTheme="minorHAnsi" w:hAnsiTheme="minorHAnsi" w:cstheme="minorHAnsi"/>
                    <w:b w:val="0"/>
                    <w:bCs w:val="0"/>
                  </w:rPr>
                </w:rPrChange>
              </w:rPr>
            </w:pPr>
            <w:r w:rsidRPr="00F71696">
              <w:rPr>
                <w:rFonts w:ascii="Times New Roman" w:hAnsi="Times New Roman" w:cs="Times New Roman"/>
                <w:rPrChange w:id="30" w:author="Steven Buchanan" w:date="2020-05-29T13:04:00Z">
                  <w:rPr>
                    <w:rFonts w:asciiTheme="minorHAnsi" w:hAnsiTheme="minorHAnsi" w:cstheme="minorHAnsi"/>
                    <w:b w:val="0"/>
                    <w:bCs w:val="0"/>
                  </w:rPr>
                </w:rPrChange>
              </w:rPr>
              <w:t>Road-150</w:t>
            </w:r>
          </w:p>
          <w:p w14:paraId="4AF894B9" w14:textId="77777777" w:rsidR="00155E5C" w:rsidRPr="00F71696" w:rsidRDefault="00AE3499">
            <w:pPr>
              <w:jc w:val="both"/>
              <w:rPr>
                <w:rPrChange w:id="31" w:author="Steven Buchanan" w:date="2020-05-29T13:04:00Z">
                  <w:rPr>
                    <w:rFonts w:asciiTheme="minorHAnsi" w:hAnsiTheme="minorHAnsi" w:cstheme="minorHAnsi"/>
                  </w:rPr>
                </w:rPrChange>
              </w:rPr>
            </w:pPr>
            <w:r w:rsidRPr="00F71696">
              <w:rPr>
                <w:rPrChange w:id="32" w:author="Steven Buchanan" w:date="2020-05-29T13:04:00Z">
                  <w:rPr>
                    <w:rFonts w:asciiTheme="minorHAnsi" w:hAnsiTheme="minorHAnsi" w:cstheme="minorHAnsi"/>
                  </w:rPr>
                </w:rPrChange>
              </w:rPr>
              <w:t>Product No: BK-R93R-44</w:t>
            </w:r>
          </w:p>
          <w:p w14:paraId="3D6E5CBE" w14:textId="77777777" w:rsidR="00155E5C" w:rsidRPr="00F71696" w:rsidRDefault="00AE3499">
            <w:pPr>
              <w:jc w:val="both"/>
              <w:rPr>
                <w:rPrChange w:id="33" w:author="Steven Buchanan" w:date="2020-05-29T13:04:00Z">
                  <w:rPr>
                    <w:rFonts w:asciiTheme="minorHAnsi" w:hAnsiTheme="minorHAnsi" w:cstheme="minorHAnsi"/>
                  </w:rPr>
                </w:rPrChange>
              </w:rPr>
            </w:pPr>
            <w:r w:rsidRPr="00F71696">
              <w:rPr>
                <w:rPrChange w:id="34" w:author="Steven Buchanan" w:date="2020-05-29T13:04:00Z">
                  <w:rPr>
                    <w:rFonts w:asciiTheme="minorHAnsi" w:hAnsiTheme="minorHAnsi" w:cstheme="minorHAnsi"/>
                  </w:rPr>
                </w:rPrChange>
              </w:rPr>
              <w:t>Size: 44</w:t>
            </w:r>
          </w:p>
          <w:p w14:paraId="4DE8AF34" w14:textId="77777777" w:rsidR="00155E5C" w:rsidRPr="00F71696" w:rsidRDefault="00AE3499">
            <w:pPr>
              <w:jc w:val="both"/>
              <w:rPr>
                <w:rPrChange w:id="35" w:author="Steven Buchanan" w:date="2020-05-29T13:04:00Z">
                  <w:rPr>
                    <w:rFonts w:asciiTheme="minorHAnsi" w:hAnsiTheme="minorHAnsi" w:cstheme="minorHAnsi"/>
                  </w:rPr>
                </w:rPrChange>
              </w:rPr>
            </w:pPr>
            <w:r w:rsidRPr="00F71696">
              <w:rPr>
                <w:rPrChange w:id="36" w:author="Steven Buchanan" w:date="2020-05-29T13:04:00Z">
                  <w:rPr>
                    <w:rFonts w:asciiTheme="minorHAnsi" w:hAnsiTheme="minorHAnsi" w:cstheme="minorHAnsi"/>
                  </w:rPr>
                </w:rPrChange>
              </w:rPr>
              <w:t>Weight: 14</w:t>
            </w:r>
          </w:p>
          <w:p w14:paraId="729630FC" w14:textId="77777777" w:rsidR="00155E5C" w:rsidRPr="00F71696" w:rsidRDefault="00AE3499">
            <w:pPr>
              <w:jc w:val="both"/>
              <w:rPr>
                <w:rPrChange w:id="37" w:author="Steven Buchanan" w:date="2020-05-29T13:04:00Z">
                  <w:rPr>
                    <w:rFonts w:asciiTheme="minorHAnsi" w:hAnsiTheme="minorHAnsi" w:cstheme="minorHAnsi"/>
                  </w:rPr>
                </w:rPrChange>
              </w:rPr>
            </w:pPr>
            <w:r w:rsidRPr="00F71696">
              <w:rPr>
                <w:rPrChange w:id="38" w:author="Steven Buchanan" w:date="2020-05-29T13:04:00Z">
                  <w:rPr>
                    <w:rFonts w:asciiTheme="minorHAnsi" w:hAnsiTheme="minorHAnsi" w:cstheme="minorHAnsi"/>
                  </w:rPr>
                </w:rPrChange>
              </w:rPr>
              <w:t>Price: $3,578.27</w:t>
            </w:r>
          </w:p>
          <w:p w14:paraId="06E21E40" w14:textId="77777777" w:rsidR="00155E5C" w:rsidRPr="00F71696" w:rsidRDefault="00155E5C">
            <w:pPr>
              <w:jc w:val="both"/>
            </w:pPr>
          </w:p>
          <w:p w14:paraId="2BAF238A" w14:textId="77777777" w:rsidR="00155E5C" w:rsidRPr="00F81C82" w:rsidRDefault="00155E5C">
            <w:pPr>
              <w:pStyle w:val="Heading1"/>
              <w:jc w:val="both"/>
              <w:rPr>
                <w:rFonts w:ascii="Times New Roman" w:hAnsi="Times New Roman" w:cs="Times New Roman"/>
              </w:rPr>
            </w:pPr>
          </w:p>
        </w:tc>
      </w:tr>
    </w:tbl>
    <w:p w14:paraId="25B85428" w14:textId="77777777" w:rsidR="00155E5C" w:rsidRDefault="00155E5C">
      <w:pPr>
        <w:jc w:val="both"/>
      </w:pPr>
    </w:p>
    <w:p w14:paraId="2B815B9F" w14:textId="77777777" w:rsidR="00155E5C" w:rsidRPr="00F81C82" w:rsidRDefault="00AE3499">
      <w:pPr>
        <w:rPr>
          <w:rFonts w:ascii="Calibri" w:hAnsi="Calibri"/>
          <w:b/>
          <w:u w:val="single"/>
          <w:rPrChange w:id="39" w:author="Nancy Davolio" w:date="2020-05-29T13:06:00Z">
            <w:rPr>
              <w:rFonts w:ascii="Calibri" w:hAnsi="Calibri"/>
              <w:bCs/>
            </w:rPr>
          </w:rPrChange>
        </w:rPr>
      </w:pPr>
      <w:r w:rsidRPr="00F81C82">
        <w:rPr>
          <w:rFonts w:ascii="Calibri" w:hAnsi="Calibri"/>
          <w:b/>
          <w:u w:val="single"/>
          <w:rPrChange w:id="40" w:author="Nancy Davolio" w:date="2020-05-29T13:06:00Z">
            <w:rPr>
              <w:rFonts w:ascii="Calibri" w:hAnsi="Calibri"/>
              <w:bCs/>
            </w:rPr>
          </w:rPrChange>
        </w:rPr>
        <w:t>Northwind Database</w:t>
      </w:r>
    </w:p>
    <w:p w14:paraId="1CA4BB7B" w14:textId="77777777" w:rsidR="00155E5C" w:rsidRDefault="00155E5C">
      <w:pPr>
        <w:rPr>
          <w:rFonts w:ascii="Calibri" w:hAnsi="Calibri"/>
          <w:b/>
          <w:sz w:val="20"/>
          <w:szCs w:val="20"/>
        </w:rPr>
      </w:pPr>
    </w:p>
    <w:p w14:paraId="76B9138E" w14:textId="77777777" w:rsidR="00155E5C" w:rsidRDefault="00AE3499">
      <w:pPr>
        <w:spacing w:line="360" w:lineRule="auto"/>
        <w:rPr>
          <w:rFonts w:ascii="Calibri" w:hAnsi="Calibri"/>
          <w:b/>
          <w:sz w:val="20"/>
          <w:szCs w:val="20"/>
        </w:rPr>
      </w:pPr>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p>
    <w:p w14:paraId="35301F6E" w14:textId="77777777" w:rsidR="00155E5C" w:rsidRDefault="00155E5C">
      <w:pPr>
        <w:rPr>
          <w:rFonts w:ascii="Calibri" w:hAnsi="Calibri"/>
          <w:b/>
          <w:sz w:val="20"/>
          <w:szCs w:val="20"/>
        </w:rPr>
      </w:pPr>
    </w:p>
    <w:p w14:paraId="123287B8" w14:textId="77777777" w:rsidR="00155E5C" w:rsidRDefault="00AE3499">
      <w:pPr>
        <w:shd w:val="clear" w:color="auto" w:fill="FFFFFF"/>
        <w:spacing w:after="120"/>
        <w:rPr>
          <w:rFonts w:ascii="Calibri" w:hAnsi="Calibri"/>
          <w:b/>
          <w:sz w:val="20"/>
          <w:szCs w:val="20"/>
        </w:rPr>
      </w:pPr>
      <w:r>
        <w:rPr>
          <w:rFonts w:ascii="Calibri" w:hAnsi="Calibri"/>
          <w:color w:val="333333"/>
          <w:sz w:val="20"/>
          <w:szCs w:val="20"/>
          <w:lang w:eastAsia="fr-FR"/>
        </w:rPr>
        <w:t>It contains the following detailed information:</w:t>
      </w:r>
    </w:p>
    <w:p w14:paraId="378D5FA2" w14:textId="77777777" w:rsidR="00155E5C" w:rsidRDefault="00AE3499">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459A8FC2" w14:textId="77777777" w:rsidR="00155E5C" w:rsidRDefault="00AE3499">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5589F15F" w14:textId="77777777" w:rsidR="00155E5C" w:rsidRDefault="00AE3499">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27FDB8EF" w14:textId="77777777" w:rsidR="00155E5C" w:rsidRDefault="00AE3499">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14CE00FC" w14:textId="77777777" w:rsidR="00F81C82" w:rsidRDefault="00F81C82" w:rsidP="00F81C82">
      <w:pPr>
        <w:numPr>
          <w:ilvl w:val="0"/>
          <w:numId w:val="3"/>
        </w:numPr>
        <w:shd w:val="clear" w:color="auto" w:fill="FFFFFF"/>
        <w:spacing w:after="120"/>
        <w:rPr>
          <w:moveTo w:id="41" w:author="Stanley Hudson" w:date="2020-05-29T13:07:00Z"/>
          <w:rFonts w:ascii="Calibri" w:hAnsi="Calibri"/>
          <w:color w:val="333333"/>
          <w:sz w:val="20"/>
          <w:szCs w:val="20"/>
          <w:lang w:eastAsia="fr-FR"/>
        </w:rPr>
      </w:pPr>
      <w:moveToRangeStart w:id="42" w:author="Stanley Hudson" w:date="2020-05-29T13:07:00Z" w:name="move41650044"/>
      <w:moveTo w:id="43" w:author="Stanley Hudson" w:date="2020-05-29T13:07:00Z">
        <w:r>
          <w:rPr>
            <w:rFonts w:ascii="Calibri" w:hAnsi="Calibri"/>
            <w:color w:val="333333"/>
            <w:sz w:val="20"/>
            <w:szCs w:val="20"/>
            <w:lang w:eastAsia="fr-FR"/>
          </w:rPr>
          <w:lastRenderedPageBreak/>
          <w:t>The shippers – details of the shippers who ship the products from the traders to the end-customers</w:t>
        </w:r>
      </w:moveTo>
    </w:p>
    <w:moveToRangeEnd w:id="42"/>
    <w:p w14:paraId="4BAC601F" w14:textId="77777777" w:rsidR="00155E5C" w:rsidRDefault="00AE3499">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2EF0610D" w14:textId="4BFBC554" w:rsidR="00155E5C" w:rsidDel="00F81C82" w:rsidRDefault="00AE3499">
      <w:pPr>
        <w:numPr>
          <w:ilvl w:val="0"/>
          <w:numId w:val="3"/>
        </w:numPr>
        <w:shd w:val="clear" w:color="auto" w:fill="FFFFFF"/>
        <w:spacing w:after="120"/>
        <w:rPr>
          <w:moveFrom w:id="44" w:author="Stanley Hudson" w:date="2020-05-29T13:07:00Z"/>
          <w:rFonts w:ascii="Calibri" w:hAnsi="Calibri"/>
          <w:color w:val="333333"/>
          <w:sz w:val="20"/>
          <w:szCs w:val="20"/>
          <w:lang w:eastAsia="fr-FR"/>
        </w:rPr>
      </w:pPr>
      <w:moveFromRangeStart w:id="45" w:author="Stanley Hudson" w:date="2020-05-29T13:07:00Z" w:name="move41650044"/>
      <w:moveFrom w:id="46" w:author="Stanley Hudson" w:date="2020-05-29T13:07:00Z">
        <w:r w:rsidDel="00F81C82">
          <w:rPr>
            <w:rFonts w:ascii="Calibri" w:hAnsi="Calibri"/>
            <w:color w:val="333333"/>
            <w:sz w:val="20"/>
            <w:szCs w:val="20"/>
            <w:lang w:eastAsia="fr-FR"/>
          </w:rPr>
          <w:t>The shippers – details of the shippers who ship the products from the traders to the end-customers</w:t>
        </w:r>
      </w:moveFrom>
    </w:p>
    <w:moveFromRangeEnd w:id="45"/>
    <w:p w14:paraId="56C7F6C1" w14:textId="77777777" w:rsidR="00155E5C" w:rsidRDefault="00AE3499">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PO transactions </w:t>
      </w:r>
      <w:proofErr w:type="spellStart"/>
      <w:r>
        <w:rPr>
          <w:rFonts w:ascii="Calibri" w:hAnsi="Calibri"/>
          <w:color w:val="333333"/>
          <w:sz w:val="20"/>
          <w:szCs w:val="20"/>
          <w:lang w:eastAsia="fr-FR"/>
        </w:rPr>
        <w:t>i.e</w:t>
      </w:r>
      <w:proofErr w:type="spellEnd"/>
      <w:r>
        <w:rPr>
          <w:rFonts w:ascii="Calibri" w:hAnsi="Calibri"/>
          <w:color w:val="333333"/>
          <w:sz w:val="20"/>
          <w:szCs w:val="20"/>
          <w:lang w:eastAsia="fr-FR"/>
        </w:rPr>
        <w:t xml:space="preserve"> Purchase Order transactions – details of the transactions taking place between vendors &amp; the company.</w:t>
      </w:r>
    </w:p>
    <w:p w14:paraId="7B598C60" w14:textId="77777777" w:rsidR="00155E5C" w:rsidRDefault="00AE3499">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04C1D4D3" w14:textId="1D4ED0BE" w:rsidR="00BE1186" w:rsidDel="009D6BE6" w:rsidRDefault="00BE1186" w:rsidP="00BE1186">
      <w:pPr>
        <w:numPr>
          <w:ilvl w:val="0"/>
          <w:numId w:val="3"/>
        </w:numPr>
        <w:shd w:val="clear" w:color="auto" w:fill="FFFFFF"/>
        <w:spacing w:after="120"/>
        <w:rPr>
          <w:moveFrom w:id="47" w:author="Andrew Fuller" w:date="2020-05-29T13:56:00Z"/>
          <w:rFonts w:ascii="Calibri" w:hAnsi="Calibri"/>
          <w:color w:val="333333"/>
          <w:sz w:val="20"/>
          <w:szCs w:val="20"/>
          <w:lang w:eastAsia="fr-FR"/>
        </w:rPr>
      </w:pPr>
      <w:moveFromRangeStart w:id="48" w:author="Andrew Fuller" w:date="2020-05-29T13:56:00Z" w:name="move41653010"/>
      <w:moveFrom w:id="49" w:author="Andrew Fuller" w:date="2020-05-29T13:56:00Z">
        <w:r w:rsidDel="009D6BE6">
          <w:rPr>
            <w:rFonts w:ascii="Calibri" w:hAnsi="Calibri"/>
            <w:color w:val="333333"/>
            <w:sz w:val="20"/>
            <w:szCs w:val="20"/>
            <w:lang w:eastAsia="fr-FR"/>
          </w:rPr>
          <w:t>Sales Order transaction – details of the transactions taking place between the customers &amp; the company.</w:t>
        </w:r>
      </w:moveFrom>
    </w:p>
    <w:moveFromRangeEnd w:id="48"/>
    <w:p w14:paraId="73AADC31" w14:textId="77777777" w:rsidR="009D6BE6" w:rsidRDefault="009D6BE6" w:rsidP="009D6BE6">
      <w:pPr>
        <w:numPr>
          <w:ilvl w:val="0"/>
          <w:numId w:val="3"/>
        </w:numPr>
        <w:shd w:val="clear" w:color="auto" w:fill="FFFFFF"/>
        <w:spacing w:after="120"/>
        <w:rPr>
          <w:moveTo w:id="50" w:author="Andrew Fuller" w:date="2020-05-29T13:56:00Z"/>
          <w:rFonts w:ascii="Calibri" w:hAnsi="Calibri"/>
          <w:color w:val="333333"/>
          <w:sz w:val="20"/>
          <w:szCs w:val="20"/>
          <w:lang w:eastAsia="fr-FR"/>
        </w:rPr>
      </w:pPr>
      <w:moveToRangeStart w:id="51" w:author="Andrew Fuller" w:date="2020-05-29T13:56:00Z" w:name="move41653010"/>
      <w:moveTo w:id="52" w:author="Andrew Fuller" w:date="2020-05-29T13:56:00Z">
        <w:r>
          <w:rPr>
            <w:rFonts w:ascii="Calibri" w:hAnsi="Calibri"/>
            <w:color w:val="333333"/>
            <w:sz w:val="20"/>
            <w:szCs w:val="20"/>
            <w:lang w:eastAsia="fr-FR"/>
          </w:rPr>
          <w:t>Sales Order transaction – details of the transactions taking place between the customers &amp; the company.</w:t>
        </w:r>
      </w:moveTo>
    </w:p>
    <w:p w14:paraId="356B4885" w14:textId="77777777" w:rsidR="00155E5C" w:rsidRDefault="00AE3499">
      <w:pPr>
        <w:numPr>
          <w:ilvl w:val="0"/>
          <w:numId w:val="3"/>
        </w:numPr>
        <w:shd w:val="clear" w:color="auto" w:fill="FFFFFF"/>
        <w:spacing w:after="120"/>
        <w:rPr>
          <w:rFonts w:ascii="inherit" w:hAnsi="inherit"/>
          <w:color w:val="333333"/>
          <w:sz w:val="21"/>
          <w:szCs w:val="20"/>
          <w:lang w:eastAsia="fr-FR"/>
        </w:rPr>
      </w:pPr>
      <w:bookmarkStart w:id="53" w:name="_GoBack"/>
      <w:bookmarkEnd w:id="53"/>
      <w:moveToRangeEnd w:id="51"/>
      <w:r>
        <w:rPr>
          <w:rFonts w:ascii="Calibri" w:hAnsi="Calibri"/>
          <w:color w:val="333333"/>
          <w:sz w:val="20"/>
          <w:szCs w:val="20"/>
          <w:lang w:eastAsia="fr-FR"/>
        </w:rPr>
        <w:t>Invoices – details of the invoice raised against the order.</w:t>
      </w:r>
    </w:p>
    <w:p w14:paraId="6FC9E3B7" w14:textId="77777777" w:rsidR="00155E5C" w:rsidRDefault="00155E5C"/>
    <w:sectPr w:rsidR="00155E5C">
      <w:headerReference w:type="even" r:id="rId10"/>
      <w:headerReference w:type="default" r:id="rId11"/>
      <w:footerReference w:type="even" r:id="rId12"/>
      <w:footerReference w:type="default" r:id="rId13"/>
      <w:headerReference w:type="first" r:id="rId14"/>
      <w:footerReference w:type="first" r:id="rId15"/>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7A43C" w14:textId="77777777" w:rsidR="0065085E" w:rsidRDefault="0065085E">
      <w:r>
        <w:separator/>
      </w:r>
    </w:p>
  </w:endnote>
  <w:endnote w:type="continuationSeparator" w:id="0">
    <w:p w14:paraId="0A659519" w14:textId="77777777" w:rsidR="0065085E" w:rsidRDefault="00650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8F71E" w14:textId="77777777" w:rsidR="00155E5C" w:rsidRDefault="00155E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3286B" w14:textId="77777777" w:rsidR="00155E5C" w:rsidRDefault="00155E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697CB" w14:textId="77777777" w:rsidR="00155E5C" w:rsidRDefault="00155E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DD887" w14:textId="77777777" w:rsidR="0065085E" w:rsidRDefault="0065085E">
      <w:r>
        <w:separator/>
      </w:r>
    </w:p>
  </w:footnote>
  <w:footnote w:type="continuationSeparator" w:id="0">
    <w:p w14:paraId="0B87F98F" w14:textId="77777777" w:rsidR="0065085E" w:rsidRDefault="006508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1269B" w14:textId="77777777" w:rsidR="00155E5C" w:rsidRDefault="00155E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5AB22" w14:textId="77777777" w:rsidR="00155E5C" w:rsidRDefault="00155E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DDD09" w14:textId="77777777" w:rsidR="00155E5C" w:rsidRDefault="00155E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BA4A2EA"/>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7B34FB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2E2BEA"/>
    <w:multiLevelType w:val="multilevel"/>
    <w:tmpl w:val="8688B74C"/>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milselvan Muralisundar">
    <w15:presenceInfo w15:providerId="AD" w15:userId="S::tamilselvan.muralisundar@syncfusion.com::12e0f998-038b-4d61-9c4c-344ddc2ed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E5C"/>
    <w:rsid w:val="00023EF9"/>
    <w:rsid w:val="00155E5C"/>
    <w:rsid w:val="001B1538"/>
    <w:rsid w:val="001D67BC"/>
    <w:rsid w:val="0031622C"/>
    <w:rsid w:val="00490E28"/>
    <w:rsid w:val="0065085E"/>
    <w:rsid w:val="007E1BBC"/>
    <w:rsid w:val="008F4E02"/>
    <w:rsid w:val="00996502"/>
    <w:rsid w:val="009D6BE6"/>
    <w:rsid w:val="00AE3499"/>
    <w:rsid w:val="00B44C3E"/>
    <w:rsid w:val="00BE1186"/>
    <w:rsid w:val="00D90167"/>
    <w:rsid w:val="00F71696"/>
    <w:rsid w:val="00F81C82"/>
    <w:rsid w:val="00FC7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AFD7"/>
  <w15:docId w15:val="{4DC7B685-FF90-4656-A90F-2F710F5CF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rPr>
      <w:rFonts w:cs="Verdana"/>
      <w:color w:val="000000"/>
      <w:sz w:val="16"/>
      <w:szCs w:val="16"/>
    </w:rPr>
  </w:style>
  <w:style w:type="character" w:customStyle="1" w:styleId="23">
    <w:name w:val="23"/>
    <w:rPr>
      <w:rFonts w:cs="Verdana"/>
      <w:b/>
      <w:bCs/>
      <w:color w:val="4A5C8C"/>
      <w:sz w:val="18"/>
      <w:szCs w:val="18"/>
    </w:rPr>
  </w:style>
  <w:style w:type="character" w:customStyle="1" w:styleId="Heading1Char">
    <w:name w:val="Heading 1 Char"/>
    <w:link w:val="Heading1"/>
    <w:rPr>
      <w:rFonts w:ascii="Arial" w:eastAsia="MS Mincho" w:hAnsi="Arial" w:cs="Arial"/>
      <w:b/>
      <w:bCs/>
      <w:kern w:val="32"/>
      <w:sz w:val="32"/>
      <w:szCs w:val="32"/>
      <w:lang w:eastAsia="ja-JP"/>
    </w:rPr>
  </w:style>
  <w:style w:type="character" w:customStyle="1" w:styleId="10">
    <w:name w:val="10"/>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effect w:val="none"/>
      <w:lang w:val="en-US" w:eastAsia="en-US"/>
    </w:rPr>
  </w:style>
  <w:style w:type="paragraph" w:styleId="BalloonText">
    <w:name w:val="Balloon Text"/>
    <w:basedOn w:val="Normal"/>
    <w:link w:val="BalloonTextChar"/>
    <w:uiPriority w:val="99"/>
    <w:semiHidden/>
    <w:unhideWhenUsed/>
    <w:rsid w:val="001D67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7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Essential DocIO</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Tamilselvan Muralisundar</cp:lastModifiedBy>
  <cp:revision>12</cp:revision>
  <dcterms:created xsi:type="dcterms:W3CDTF">2020-05-29T07:14:00Z</dcterms:created>
  <dcterms:modified xsi:type="dcterms:W3CDTF">2020-05-29T08:26:00Z</dcterms:modified>
</cp:coreProperties>
</file>
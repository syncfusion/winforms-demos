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A1907" w14:textId="180AF7F8" w:rsidR="00061EC4" w:rsidRDefault="00000000">
      <w:pPr>
        <w:pStyle w:val="Title"/>
      </w:pPr>
      <w:r>
        <w:t>The Giant Panda</w:t>
      </w:r>
      <w:ins w:id="0" w:author="Dharanya Sakthivel" w:date="2025-01-29T07:15:00Z" w16du:dateUtc="2025-01-29T01:45:00Z">
        <w:r w:rsidR="001B389A">
          <w:t>s</w:t>
        </w:r>
      </w:ins>
    </w:p>
    <w:p w14:paraId="50DF1708" w14:textId="735A2295" w:rsidR="00061EC4" w:rsidRDefault="00000000">
      <w:pPr>
        <w:rPr>
          <w:sz w:val="24"/>
          <w:szCs w:val="24"/>
        </w:rPr>
      </w:pPr>
      <w:r>
        <w:rPr>
          <w:sz w:val="24"/>
          <w:szCs w:val="24"/>
        </w:rPr>
        <w:t xml:space="preserve">The giant panda, which only lives in China outside of captivity, has captured the hearts of people of all ages across the globe. From their furry black and white bodies </w:t>
      </w:r>
      <w:del w:id="1" w:author="Dharanya Sakthivel" w:date="2025-01-29T07:16:00Z" w16du:dateUtc="2025-01-29T01:46:00Z">
        <w:r w:rsidDel="001B389A">
          <w:rPr>
            <w:sz w:val="24"/>
            <w:szCs w:val="24"/>
          </w:rPr>
          <w:delText xml:space="preserve">to their shy </w:delText>
        </w:r>
      </w:del>
      <w:r>
        <w:rPr>
          <w:sz w:val="24"/>
          <w:szCs w:val="24"/>
        </w:rPr>
        <w:t>and docile nature, they are considered one of the world's most loved animals.</w:t>
      </w:r>
    </w:p>
    <w:p w14:paraId="1983608E" w14:textId="77777777" w:rsidR="00061EC4" w:rsidRDefault="00000000">
      <w:pPr>
        <w:rPr>
          <w:sz w:val="24"/>
          <w:szCs w:val="24"/>
        </w:rPr>
      </w:pPr>
      <w:r>
        <w:rPr>
          <w:noProof/>
          <w:sz w:val="24"/>
          <w:szCs w:val="24"/>
        </w:rPr>
        <w:drawing>
          <wp:inline distT="0" distB="0" distL="0" distR="0" wp14:anchorId="605D3BDC" wp14:editId="73CE4674">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936615" cy="3336925"/>
                    </a:xfrm>
                    <a:prstGeom prst="rect">
                      <a:avLst/>
                    </a:prstGeom>
                  </pic:spPr>
                </pic:pic>
              </a:graphicData>
            </a:graphic>
          </wp:inline>
        </w:drawing>
      </w:r>
    </w:p>
    <w:p w14:paraId="601BE879" w14:textId="77777777" w:rsidR="00061EC4" w:rsidRDefault="00000000">
      <w:pPr>
        <w:spacing w:after="0" w:line="240" w:lineRule="auto"/>
        <w:rPr>
          <w:sz w:val="24"/>
          <w:szCs w:val="24"/>
        </w:rPr>
      </w:pPr>
      <w:r>
        <w:rPr>
          <w:b/>
          <w:bCs/>
          <w:sz w:val="24"/>
          <w:szCs w:val="24"/>
        </w:rPr>
        <w:t>Quick Fact</w:t>
      </w:r>
      <w:r>
        <w:rPr>
          <w:sz w:val="24"/>
          <w:szCs w:val="24"/>
        </w:rPr>
        <w:t xml:space="preserve"> The estimated number of giant pandas in the wild varies between 1,500 and 3,000.</w:t>
      </w:r>
    </w:p>
    <w:p w14:paraId="29B24F56" w14:textId="77777777" w:rsidR="00061EC4" w:rsidRDefault="00000000">
      <w:pPr>
        <w:pStyle w:val="Heading1"/>
        <w:rPr>
          <w:sz w:val="44"/>
          <w:szCs w:val="44"/>
        </w:rPr>
      </w:pPr>
      <w:r>
        <w:rPr>
          <w:sz w:val="44"/>
          <w:szCs w:val="44"/>
        </w:rPr>
        <w:t>Intriguing Giant Panda Mysteries</w:t>
      </w:r>
    </w:p>
    <w:p w14:paraId="389A66DE" w14:textId="77777777" w:rsidR="00061EC4" w:rsidRDefault="00000000">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16691736" w14:textId="77777777" w:rsidR="00061EC4" w:rsidRDefault="00000000">
      <w:pPr>
        <w:pStyle w:val="Heading2"/>
        <w:rPr>
          <w:sz w:val="32"/>
          <w:szCs w:val="32"/>
        </w:rPr>
      </w:pPr>
      <w:r>
        <w:rPr>
          <w:sz w:val="32"/>
          <w:szCs w:val="32"/>
        </w:rPr>
        <w:t>Opposable Pseudo Thumb</w:t>
      </w:r>
    </w:p>
    <w:p w14:paraId="58AC2DCF" w14:textId="77777777" w:rsidR="00061EC4" w:rsidRDefault="00000000">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proofErr w:type="gramStart"/>
      <w:r>
        <w:rPr>
          <w:sz w:val="24"/>
          <w:szCs w:val="24"/>
        </w:rPr>
        <w:lastRenderedPageBreak/>
        <w:t>more</w:t>
      </w:r>
      <w:proofErr w:type="gramEnd"/>
      <w:r>
        <w:rPr>
          <w:sz w:val="24"/>
          <w:szCs w:val="24"/>
        </w:rPr>
        <w:t xml:space="preserve"> of a cuddly-bear appearance enables the giant panda to pick up objects and even eat sitting up. </w:t>
      </w:r>
    </w:p>
    <w:p w14:paraId="60664B12" w14:textId="77777777" w:rsidR="00061EC4" w:rsidRDefault="00000000">
      <w:pPr>
        <w:spacing w:after="120"/>
        <w:rPr>
          <w:sz w:val="24"/>
          <w:szCs w:val="24"/>
        </w:rPr>
      </w:pPr>
      <w:r>
        <w:rPr>
          <w:b/>
          <w:bCs/>
          <w:sz w:val="24"/>
          <w:szCs w:val="24"/>
        </w:rPr>
        <w:t>Quick Fact</w:t>
      </w:r>
      <w:r>
        <w:rPr>
          <w:sz w:val="24"/>
          <w:szCs w:val="24"/>
        </w:rPr>
        <w:t xml:space="preserve"> Giant pandas have five clawed toes and one pseudo thumb.</w:t>
      </w:r>
    </w:p>
    <w:p w14:paraId="4F5AC875" w14:textId="77777777" w:rsidR="00061EC4" w:rsidRDefault="00000000">
      <w:pPr>
        <w:spacing w:after="120"/>
        <w:rPr>
          <w:sz w:val="24"/>
          <w:szCs w:val="24"/>
        </w:rPr>
      </w:pPr>
      <w:r>
        <w:rPr>
          <w:sz w:val="24"/>
          <w:szCs w:val="24"/>
        </w:rPr>
        <w:t>Their pseudo thumb, along with pads of skin, help the giant panda strip the more nutritious small bamboo shoots and leaves while holding the stalk in their mouth.</w:t>
      </w:r>
    </w:p>
    <w:p w14:paraId="68C8FEF4" w14:textId="77777777" w:rsidR="00061EC4" w:rsidRDefault="00000000">
      <w:pPr>
        <w:pStyle w:val="Heading2"/>
        <w:rPr>
          <w:sz w:val="32"/>
          <w:szCs w:val="32"/>
        </w:rPr>
      </w:pPr>
      <w:r>
        <w:rPr>
          <w:sz w:val="32"/>
          <w:szCs w:val="32"/>
        </w:rPr>
        <w:t>Small Bear or Large Raccoon?</w:t>
      </w:r>
    </w:p>
    <w:p w14:paraId="01E9B74D" w14:textId="77777777" w:rsidR="00061EC4" w:rsidRDefault="00000000">
      <w:pPr>
        <w:rPr>
          <w:sz w:val="24"/>
          <w:szCs w:val="24"/>
        </w:rPr>
      </w:pPr>
      <w:r>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7E29C495" w14:textId="77777777" w:rsidR="00061EC4" w:rsidRDefault="00000000">
      <w:pPr>
        <w:rPr>
          <w:sz w:val="24"/>
          <w:szCs w:val="24"/>
        </w:rPr>
      </w:pPr>
      <w:r>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rsidR="00DB4F41" w:rsidRPr="00B7666D" w14:paraId="09AAA21D" w14:textId="77777777" w:rsidTr="0084727C">
        <w:trPr>
          <w:trHeight w:val="538"/>
        </w:trPr>
        <w:tc>
          <w:tcPr>
            <w:tcW w:w="0" w:type="auto"/>
            <w:shd w:val="clear" w:color="auto" w:fill="33CC33"/>
            <w:hideMark/>
          </w:tcPr>
          <w:p w14:paraId="05301A91" w14:textId="77777777" w:rsidR="00DB4F41" w:rsidRPr="00B7666D" w:rsidRDefault="00DB4F41" w:rsidP="0084727C">
            <w:pPr>
              <w:rPr>
                <w:b/>
                <w:bCs/>
                <w:color w:val="FFFFFF" w:themeColor="background1"/>
                <w:sz w:val="24"/>
                <w:szCs w:val="24"/>
              </w:rPr>
            </w:pPr>
            <w:r w:rsidRPr="00B7666D">
              <w:rPr>
                <w:b/>
                <w:bCs/>
                <w:color w:val="FFFFFF" w:themeColor="background1"/>
                <w:sz w:val="24"/>
                <w:szCs w:val="24"/>
              </w:rPr>
              <w:t>Characteristic</w:t>
            </w:r>
          </w:p>
        </w:tc>
        <w:tc>
          <w:tcPr>
            <w:tcW w:w="0" w:type="auto"/>
            <w:shd w:val="clear" w:color="auto" w:fill="33CC33"/>
            <w:hideMark/>
          </w:tcPr>
          <w:p w14:paraId="2177E746" w14:textId="77777777" w:rsidR="00DB4F41" w:rsidRPr="00B7666D" w:rsidRDefault="00DB4F41" w:rsidP="0084727C">
            <w:pPr>
              <w:rPr>
                <w:b/>
                <w:bCs/>
                <w:color w:val="FFFFFF" w:themeColor="background1"/>
                <w:sz w:val="24"/>
                <w:szCs w:val="24"/>
              </w:rPr>
            </w:pPr>
            <w:r w:rsidRPr="00B7666D">
              <w:rPr>
                <w:b/>
                <w:bCs/>
                <w:color w:val="FFFFFF" w:themeColor="background1"/>
                <w:sz w:val="24"/>
                <w:szCs w:val="24"/>
              </w:rPr>
              <w:t>Bear</w:t>
            </w:r>
          </w:p>
        </w:tc>
        <w:tc>
          <w:tcPr>
            <w:tcW w:w="0" w:type="auto"/>
            <w:shd w:val="clear" w:color="auto" w:fill="33CC33"/>
            <w:hideMark/>
          </w:tcPr>
          <w:p w14:paraId="0FF01D8F" w14:textId="77777777" w:rsidR="00DB4F41" w:rsidRPr="00B7666D" w:rsidRDefault="00DB4F41" w:rsidP="0084727C">
            <w:pPr>
              <w:rPr>
                <w:b/>
                <w:bCs/>
                <w:color w:val="FFFFFF" w:themeColor="background1"/>
                <w:sz w:val="24"/>
                <w:szCs w:val="24"/>
              </w:rPr>
            </w:pPr>
            <w:r w:rsidRPr="00B7666D">
              <w:rPr>
                <w:b/>
                <w:bCs/>
                <w:color w:val="FFFFFF" w:themeColor="background1"/>
                <w:sz w:val="24"/>
                <w:szCs w:val="24"/>
              </w:rPr>
              <w:t>Red Panda</w:t>
            </w:r>
          </w:p>
        </w:tc>
      </w:tr>
      <w:tr w:rsidR="00DB4F41" w:rsidRPr="00B7666D" w14:paraId="0BA3AA79" w14:textId="77777777" w:rsidTr="0084727C">
        <w:trPr>
          <w:trHeight w:val="554"/>
        </w:trPr>
        <w:tc>
          <w:tcPr>
            <w:tcW w:w="0" w:type="auto"/>
            <w:hideMark/>
          </w:tcPr>
          <w:p w14:paraId="7219D79F" w14:textId="77777777" w:rsidR="00DB4F41" w:rsidRPr="00B7666D" w:rsidRDefault="00DB4F41" w:rsidP="0084727C">
            <w:pPr>
              <w:rPr>
                <w:sz w:val="24"/>
                <w:szCs w:val="24"/>
              </w:rPr>
            </w:pPr>
            <w:r w:rsidRPr="00B7666D">
              <w:rPr>
                <w:sz w:val="24"/>
                <w:szCs w:val="24"/>
              </w:rPr>
              <w:t>Shape</w:t>
            </w:r>
          </w:p>
        </w:tc>
        <w:tc>
          <w:tcPr>
            <w:tcW w:w="0" w:type="auto"/>
            <w:hideMark/>
          </w:tcPr>
          <w:p w14:paraId="6471EB97" w14:textId="77777777" w:rsidR="00DB4F41" w:rsidRPr="00B7666D" w:rsidRDefault="00DB4F41" w:rsidP="0084727C">
            <w:pPr>
              <w:rPr>
                <w:sz w:val="24"/>
                <w:szCs w:val="24"/>
              </w:rPr>
            </w:pPr>
            <w:r w:rsidRPr="00B7666D">
              <w:rPr>
                <w:sz w:val="24"/>
                <w:szCs w:val="24"/>
              </w:rPr>
              <w:t>Similar body shape</w:t>
            </w:r>
          </w:p>
        </w:tc>
        <w:tc>
          <w:tcPr>
            <w:tcW w:w="0" w:type="auto"/>
            <w:hideMark/>
          </w:tcPr>
          <w:p w14:paraId="0167F160" w14:textId="77777777" w:rsidR="00DB4F41" w:rsidRPr="00B7666D" w:rsidRDefault="00DB4F41" w:rsidP="0084727C">
            <w:pPr>
              <w:rPr>
                <w:sz w:val="24"/>
                <w:szCs w:val="24"/>
              </w:rPr>
            </w:pPr>
            <w:r w:rsidRPr="00B7666D">
              <w:rPr>
                <w:sz w:val="24"/>
                <w:szCs w:val="24"/>
              </w:rPr>
              <w:t>Some resemblance</w:t>
            </w:r>
          </w:p>
        </w:tc>
      </w:tr>
      <w:tr w:rsidR="00DB4F41" w:rsidRPr="00B7666D" w14:paraId="14CE4B7C" w14:textId="77777777" w:rsidTr="0084727C">
        <w:trPr>
          <w:trHeight w:val="538"/>
        </w:trPr>
        <w:tc>
          <w:tcPr>
            <w:tcW w:w="0" w:type="auto"/>
            <w:hideMark/>
          </w:tcPr>
          <w:p w14:paraId="20CF9916" w14:textId="77777777" w:rsidR="00DB4F41" w:rsidRPr="00B7666D" w:rsidRDefault="00DB4F41" w:rsidP="0084727C">
            <w:pPr>
              <w:rPr>
                <w:sz w:val="24"/>
                <w:szCs w:val="24"/>
              </w:rPr>
            </w:pPr>
            <w:r w:rsidRPr="00B7666D">
              <w:rPr>
                <w:sz w:val="24"/>
                <w:szCs w:val="24"/>
              </w:rPr>
              <w:t>Size</w:t>
            </w:r>
          </w:p>
        </w:tc>
        <w:tc>
          <w:tcPr>
            <w:tcW w:w="0" w:type="auto"/>
            <w:hideMark/>
          </w:tcPr>
          <w:p w14:paraId="573097A7" w14:textId="77777777" w:rsidR="00DB4F41" w:rsidRPr="00B7666D" w:rsidRDefault="00DB4F41" w:rsidP="0084727C">
            <w:pPr>
              <w:rPr>
                <w:sz w:val="24"/>
                <w:szCs w:val="24"/>
              </w:rPr>
            </w:pPr>
            <w:r w:rsidRPr="00B7666D">
              <w:rPr>
                <w:sz w:val="24"/>
                <w:szCs w:val="24"/>
              </w:rPr>
              <w:t>Similar (small bear-sized)</w:t>
            </w:r>
          </w:p>
        </w:tc>
        <w:tc>
          <w:tcPr>
            <w:tcW w:w="0" w:type="auto"/>
            <w:hideMark/>
          </w:tcPr>
          <w:p w14:paraId="7E36BBC4" w14:textId="77777777" w:rsidR="00DB4F41" w:rsidRPr="00B7666D" w:rsidRDefault="00DB4F41" w:rsidP="0084727C">
            <w:pPr>
              <w:rPr>
                <w:sz w:val="24"/>
                <w:szCs w:val="24"/>
              </w:rPr>
            </w:pPr>
            <w:r w:rsidRPr="00B7666D">
              <w:rPr>
                <w:sz w:val="24"/>
                <w:szCs w:val="24"/>
              </w:rPr>
              <w:t>Smaller</w:t>
            </w:r>
          </w:p>
        </w:tc>
      </w:tr>
      <w:tr w:rsidR="00DB4F41" w:rsidRPr="00B7666D" w14:paraId="5CCD5A36" w14:textId="77777777" w:rsidTr="0084727C">
        <w:trPr>
          <w:trHeight w:val="554"/>
        </w:trPr>
        <w:tc>
          <w:tcPr>
            <w:tcW w:w="0" w:type="auto"/>
            <w:hideMark/>
          </w:tcPr>
          <w:p w14:paraId="4932A27F" w14:textId="77777777" w:rsidR="00DB4F41" w:rsidRPr="00B7666D" w:rsidRDefault="00DB4F41" w:rsidP="0084727C">
            <w:pPr>
              <w:rPr>
                <w:sz w:val="24"/>
                <w:szCs w:val="24"/>
              </w:rPr>
            </w:pPr>
            <w:r w:rsidRPr="00B7666D">
              <w:rPr>
                <w:sz w:val="24"/>
                <w:szCs w:val="24"/>
              </w:rPr>
              <w:t>Gait</w:t>
            </w:r>
          </w:p>
        </w:tc>
        <w:tc>
          <w:tcPr>
            <w:tcW w:w="0" w:type="auto"/>
            <w:hideMark/>
          </w:tcPr>
          <w:p w14:paraId="3690C2CC" w14:textId="77777777" w:rsidR="00DB4F41" w:rsidRPr="00B7666D" w:rsidRDefault="00DB4F41" w:rsidP="0084727C">
            <w:pPr>
              <w:rPr>
                <w:sz w:val="24"/>
                <w:szCs w:val="24"/>
              </w:rPr>
            </w:pPr>
            <w:proofErr w:type="gramStart"/>
            <w:r w:rsidRPr="00B7666D">
              <w:rPr>
                <w:sz w:val="24"/>
                <w:szCs w:val="24"/>
              </w:rPr>
              <w:t>Bear-like walk</w:t>
            </w:r>
            <w:proofErr w:type="gramEnd"/>
          </w:p>
        </w:tc>
        <w:tc>
          <w:tcPr>
            <w:tcW w:w="0" w:type="auto"/>
            <w:hideMark/>
          </w:tcPr>
          <w:p w14:paraId="6A8DCBB9" w14:textId="77777777" w:rsidR="00DB4F41" w:rsidRPr="00B7666D" w:rsidRDefault="00DB4F41" w:rsidP="0084727C">
            <w:pPr>
              <w:rPr>
                <w:sz w:val="24"/>
                <w:szCs w:val="24"/>
              </w:rPr>
            </w:pPr>
            <w:r w:rsidRPr="00B7666D">
              <w:rPr>
                <w:sz w:val="24"/>
                <w:szCs w:val="24"/>
              </w:rPr>
              <w:t>Different</w:t>
            </w:r>
          </w:p>
        </w:tc>
      </w:tr>
      <w:tr w:rsidR="00DB4F41" w:rsidRPr="00B7666D" w14:paraId="39F2D1B7" w14:textId="77777777" w:rsidTr="0084727C">
        <w:trPr>
          <w:trHeight w:val="538"/>
        </w:trPr>
        <w:tc>
          <w:tcPr>
            <w:tcW w:w="0" w:type="auto"/>
            <w:hideMark/>
          </w:tcPr>
          <w:p w14:paraId="4D0AB9EF" w14:textId="77777777" w:rsidR="00DB4F41" w:rsidRPr="00B7666D" w:rsidRDefault="00DB4F41" w:rsidP="0084727C">
            <w:pPr>
              <w:rPr>
                <w:sz w:val="24"/>
                <w:szCs w:val="24"/>
              </w:rPr>
            </w:pPr>
            <w:r w:rsidRPr="00B7666D">
              <w:rPr>
                <w:sz w:val="24"/>
                <w:szCs w:val="24"/>
              </w:rPr>
              <w:t>Diet</w:t>
            </w:r>
          </w:p>
        </w:tc>
        <w:tc>
          <w:tcPr>
            <w:tcW w:w="0" w:type="auto"/>
            <w:hideMark/>
          </w:tcPr>
          <w:p w14:paraId="2F8BEA61" w14:textId="77777777" w:rsidR="00DB4F41" w:rsidRPr="00B7666D" w:rsidRDefault="00DB4F41" w:rsidP="0084727C">
            <w:pPr>
              <w:rPr>
                <w:sz w:val="24"/>
                <w:szCs w:val="24"/>
              </w:rPr>
            </w:pPr>
            <w:proofErr w:type="gramStart"/>
            <w:r w:rsidRPr="00B7666D">
              <w:rPr>
                <w:sz w:val="24"/>
                <w:szCs w:val="24"/>
              </w:rPr>
              <w:t>Eats</w:t>
            </w:r>
            <w:proofErr w:type="gramEnd"/>
            <w:r w:rsidRPr="00B7666D">
              <w:rPr>
                <w:sz w:val="24"/>
                <w:szCs w:val="24"/>
              </w:rPr>
              <w:t xml:space="preserve"> bamboo like bear</w:t>
            </w:r>
          </w:p>
        </w:tc>
        <w:tc>
          <w:tcPr>
            <w:tcW w:w="0" w:type="auto"/>
            <w:hideMark/>
          </w:tcPr>
          <w:p w14:paraId="25AB5BF0" w14:textId="77777777" w:rsidR="00DB4F41" w:rsidRPr="00B7666D" w:rsidRDefault="00DB4F41" w:rsidP="0084727C">
            <w:pPr>
              <w:rPr>
                <w:sz w:val="24"/>
                <w:szCs w:val="24"/>
              </w:rPr>
            </w:pPr>
            <w:r w:rsidRPr="00B7666D">
              <w:rPr>
                <w:sz w:val="24"/>
                <w:szCs w:val="24"/>
              </w:rPr>
              <w:t>Eats bamboo</w:t>
            </w:r>
          </w:p>
        </w:tc>
      </w:tr>
      <w:tr w:rsidR="00DB4F41" w:rsidRPr="00B7666D" w14:paraId="621F55EF" w14:textId="77777777" w:rsidTr="0084727C">
        <w:trPr>
          <w:trHeight w:val="554"/>
        </w:trPr>
        <w:tc>
          <w:tcPr>
            <w:tcW w:w="0" w:type="auto"/>
            <w:hideMark/>
          </w:tcPr>
          <w:p w14:paraId="336436EB" w14:textId="77777777" w:rsidR="00DB4F41" w:rsidRPr="00B7666D" w:rsidRDefault="00DB4F41" w:rsidP="0084727C">
            <w:pPr>
              <w:rPr>
                <w:sz w:val="24"/>
                <w:szCs w:val="24"/>
              </w:rPr>
            </w:pPr>
            <w:r w:rsidRPr="00B7666D">
              <w:rPr>
                <w:sz w:val="24"/>
                <w:szCs w:val="24"/>
              </w:rPr>
              <w:t>Paws</w:t>
            </w:r>
          </w:p>
        </w:tc>
        <w:tc>
          <w:tcPr>
            <w:tcW w:w="0" w:type="auto"/>
            <w:hideMark/>
          </w:tcPr>
          <w:p w14:paraId="269B9C41" w14:textId="77777777" w:rsidR="00DB4F41" w:rsidRPr="00B7666D" w:rsidRDefault="00DB4F41" w:rsidP="0084727C">
            <w:pPr>
              <w:rPr>
                <w:sz w:val="24"/>
                <w:szCs w:val="24"/>
              </w:rPr>
            </w:pPr>
            <w:r w:rsidRPr="00B7666D">
              <w:rPr>
                <w:sz w:val="24"/>
                <w:szCs w:val="24"/>
              </w:rPr>
              <w:t>Bear-like paws</w:t>
            </w:r>
          </w:p>
        </w:tc>
        <w:tc>
          <w:tcPr>
            <w:tcW w:w="0" w:type="auto"/>
            <w:hideMark/>
          </w:tcPr>
          <w:p w14:paraId="3AC63D02" w14:textId="77777777" w:rsidR="00DB4F41" w:rsidRPr="00B7666D" w:rsidRDefault="00DB4F41" w:rsidP="0084727C">
            <w:pPr>
              <w:rPr>
                <w:sz w:val="24"/>
                <w:szCs w:val="24"/>
              </w:rPr>
            </w:pPr>
            <w:r w:rsidRPr="00B7666D">
              <w:rPr>
                <w:sz w:val="24"/>
                <w:szCs w:val="24"/>
              </w:rPr>
              <w:t>Similar paw structure</w:t>
            </w:r>
          </w:p>
        </w:tc>
      </w:tr>
      <w:tr w:rsidR="00DB4F41" w:rsidRPr="00B7666D" w14:paraId="5AEF1D71" w14:textId="77777777" w:rsidTr="0084727C">
        <w:trPr>
          <w:trHeight w:val="538"/>
        </w:trPr>
        <w:tc>
          <w:tcPr>
            <w:tcW w:w="0" w:type="auto"/>
            <w:hideMark/>
          </w:tcPr>
          <w:p w14:paraId="6730945A" w14:textId="77777777" w:rsidR="00DB4F41" w:rsidRPr="00B7666D" w:rsidRDefault="00DB4F41" w:rsidP="0084727C">
            <w:pPr>
              <w:rPr>
                <w:sz w:val="24"/>
                <w:szCs w:val="24"/>
              </w:rPr>
            </w:pPr>
            <w:r w:rsidRPr="00B7666D">
              <w:rPr>
                <w:sz w:val="24"/>
                <w:szCs w:val="24"/>
              </w:rPr>
              <w:t>Eyes</w:t>
            </w:r>
          </w:p>
        </w:tc>
        <w:tc>
          <w:tcPr>
            <w:tcW w:w="0" w:type="auto"/>
            <w:hideMark/>
          </w:tcPr>
          <w:p w14:paraId="4DB83B6D" w14:textId="77777777" w:rsidR="00DB4F41" w:rsidRPr="00B7666D" w:rsidRDefault="00DB4F41" w:rsidP="0084727C">
            <w:pPr>
              <w:rPr>
                <w:sz w:val="24"/>
                <w:szCs w:val="24"/>
              </w:rPr>
            </w:pPr>
            <w:r w:rsidRPr="00B7666D">
              <w:rPr>
                <w:sz w:val="24"/>
                <w:szCs w:val="24"/>
              </w:rPr>
              <w:t>Different</w:t>
            </w:r>
          </w:p>
        </w:tc>
        <w:tc>
          <w:tcPr>
            <w:tcW w:w="0" w:type="auto"/>
            <w:hideMark/>
          </w:tcPr>
          <w:p w14:paraId="2FCCB2AB" w14:textId="77777777" w:rsidR="00DB4F41" w:rsidRPr="00B7666D" w:rsidRDefault="00DB4F41" w:rsidP="0084727C">
            <w:pPr>
              <w:rPr>
                <w:sz w:val="24"/>
                <w:szCs w:val="24"/>
              </w:rPr>
            </w:pPr>
            <w:r w:rsidRPr="00B7666D">
              <w:rPr>
                <w:sz w:val="24"/>
                <w:szCs w:val="24"/>
              </w:rPr>
              <w:t>Similar eye structure</w:t>
            </w:r>
          </w:p>
        </w:tc>
      </w:tr>
      <w:tr w:rsidR="00DB4F41" w:rsidRPr="00B7666D" w14:paraId="5E1F7381" w14:textId="77777777" w:rsidTr="0084727C">
        <w:trPr>
          <w:trHeight w:val="458"/>
        </w:trPr>
        <w:tc>
          <w:tcPr>
            <w:tcW w:w="0" w:type="auto"/>
            <w:hideMark/>
          </w:tcPr>
          <w:p w14:paraId="2249514B" w14:textId="77777777" w:rsidR="00DB4F41" w:rsidRPr="00B7666D" w:rsidRDefault="00DB4F41" w:rsidP="0084727C">
            <w:pPr>
              <w:rPr>
                <w:sz w:val="24"/>
                <w:szCs w:val="24"/>
              </w:rPr>
            </w:pPr>
            <w:r w:rsidRPr="00B7666D">
              <w:rPr>
                <w:sz w:val="24"/>
                <w:szCs w:val="24"/>
              </w:rPr>
              <w:t>Nose and Teeth</w:t>
            </w:r>
          </w:p>
        </w:tc>
        <w:tc>
          <w:tcPr>
            <w:tcW w:w="0" w:type="auto"/>
            <w:hideMark/>
          </w:tcPr>
          <w:p w14:paraId="71C06A88" w14:textId="77777777" w:rsidR="00DB4F41" w:rsidRPr="00B7666D" w:rsidRDefault="00DB4F41" w:rsidP="0084727C">
            <w:pPr>
              <w:rPr>
                <w:sz w:val="24"/>
                <w:szCs w:val="24"/>
              </w:rPr>
            </w:pPr>
            <w:r w:rsidRPr="00B7666D">
              <w:rPr>
                <w:sz w:val="24"/>
                <w:szCs w:val="24"/>
              </w:rPr>
              <w:t>Bear-like</w:t>
            </w:r>
          </w:p>
        </w:tc>
        <w:tc>
          <w:tcPr>
            <w:tcW w:w="0" w:type="auto"/>
            <w:hideMark/>
          </w:tcPr>
          <w:p w14:paraId="7DC3DDC3" w14:textId="77777777" w:rsidR="00DB4F41" w:rsidRPr="00B7666D" w:rsidRDefault="00DB4F41" w:rsidP="0084727C">
            <w:pPr>
              <w:tabs>
                <w:tab w:val="right" w:pos="2998"/>
              </w:tabs>
              <w:rPr>
                <w:sz w:val="24"/>
                <w:szCs w:val="24"/>
              </w:rPr>
            </w:pPr>
            <w:r w:rsidRPr="00B7666D">
              <w:rPr>
                <w:sz w:val="24"/>
                <w:szCs w:val="24"/>
              </w:rPr>
              <w:t>Similar to red panda</w:t>
            </w:r>
          </w:p>
        </w:tc>
      </w:tr>
    </w:tbl>
    <w:p w14:paraId="69403C7B" w14:textId="23E50C5F" w:rsidR="00061EC4" w:rsidRDefault="00061EC4"/>
    <w:sectPr w:rsidR="00061EC4">
      <w:headerReference w:type="even" r:id="rId8"/>
      <w:headerReference w:type="default" r:id="rId9"/>
      <w:headerReference w:type="first" r:id="rId10"/>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56B15" w14:textId="77777777" w:rsidR="00A56DF2" w:rsidRDefault="00A56DF2">
      <w:pPr>
        <w:spacing w:after="0" w:line="240" w:lineRule="auto"/>
      </w:pPr>
      <w:r>
        <w:separator/>
      </w:r>
    </w:p>
  </w:endnote>
  <w:endnote w:type="continuationSeparator" w:id="0">
    <w:p w14:paraId="53A95B8B" w14:textId="77777777" w:rsidR="00A56DF2" w:rsidRDefault="00A5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254C6" w14:textId="77777777" w:rsidR="00A56DF2" w:rsidRDefault="00A56DF2">
      <w:pPr>
        <w:spacing w:after="0" w:line="240" w:lineRule="auto"/>
      </w:pPr>
      <w:r>
        <w:separator/>
      </w:r>
    </w:p>
  </w:footnote>
  <w:footnote w:type="continuationSeparator" w:id="0">
    <w:p w14:paraId="61B8369E" w14:textId="77777777" w:rsidR="00A56DF2" w:rsidRDefault="00A56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79F7D" w14:textId="77777777" w:rsidR="00061EC4" w:rsidRDefault="00000000">
    <w:r>
      <w:rPr>
        <w:noProof/>
      </w:rPr>
      <mc:AlternateContent>
        <mc:Choice Requires="wps">
          <w:drawing>
            <wp:anchor distT="0" distB="0" distL="0" distR="0" simplePos="0" relativeHeight="2048" behindDoc="0" locked="0" layoutInCell="1" allowOverlap="1" wp14:anchorId="5780FC50" wp14:editId="0A5C6D65">
              <wp:simplePos x="0" y="0"/>
              <wp:positionH relativeFrom="page">
                <wp:align>left</wp:align>
              </wp:positionH>
              <wp:positionV relativeFrom="page">
                <wp:align>center</wp:align>
              </wp:positionV>
              <wp:extent cx="7645400" cy="1270000"/>
              <wp:effectExtent l="0" t="0" r="0" b="0"/>
              <wp:wrapNone/>
              <wp:docPr id="2"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351C2497" w14:textId="77777777" w:rsidR="00061EC4"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5780FC50" id="Rectangle" o:spid="_x0000_s1026" style="position:absolute;margin-left:0;margin-top:0;width:602pt;height:100pt;rotation:-45;z-index:2048;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" stroked="f" strokeweight="1pt">
              <v:textbox style="mso-fit-shape-to-text:t">
                <w:txbxContent>
                  <w:p w14:paraId="351C2497" w14:textId="77777777" w:rsidR="00061EC4" w:rsidRDefault="00000000">
                    <w:pPr>
                      <w:jc w:val="center"/>
                    </w:pPr>
                    <w:r>
                      <w:rPr>
                        <w:color w:val="FF0000"/>
                        <w:sz w:val="32"/>
                      </w:rPr>
                      <w:t>Created with a trial version of Syncfusion Word library</w:t>
                    </w:r>
                  </w:p>
                </w:txbxContent>
              </v:textbox>
              <w10:wrap anchorx="page" anchory="page"/>
            </v:rect>
          </w:pict>
        </mc:Fallback>
      </mc:AlternateContent>
    </w:r>
  </w:p>
  <w:p w14:paraId="2A5E56FA" w14:textId="77777777" w:rsidR="00061EC4" w:rsidRDefault="00061E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20EFD" w14:textId="20ACE54A" w:rsidR="00061EC4" w:rsidRDefault="00061EC4"/>
  <w:p w14:paraId="63A5A167" w14:textId="77777777" w:rsidR="00061EC4" w:rsidRDefault="00061E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2378F" w14:textId="77777777" w:rsidR="00061EC4" w:rsidRDefault="00000000">
    <w:r>
      <w:rPr>
        <w:noProof/>
      </w:rPr>
      <mc:AlternateContent>
        <mc:Choice Requires="wps">
          <w:drawing>
            <wp:anchor distT="0" distB="0" distL="0" distR="0" simplePos="0" relativeHeight="3072" behindDoc="0" locked="0" layoutInCell="1" allowOverlap="1" wp14:anchorId="5D607E7F" wp14:editId="59E1C5F2">
              <wp:simplePos x="0" y="0"/>
              <wp:positionH relativeFrom="page">
                <wp:align>left</wp:align>
              </wp:positionH>
              <wp:positionV relativeFrom="page">
                <wp:align>center</wp:align>
              </wp:positionV>
              <wp:extent cx="7645400" cy="1270000"/>
              <wp:effectExtent l="0" t="0" r="0" b="0"/>
              <wp:wrapNone/>
              <wp:docPr id="3"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4573BFC3" w14:textId="77777777" w:rsidR="00061EC4"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5D607E7F" id="_x0000_s1027" style="position:absolute;margin-left:0;margin-top:0;width:602pt;height:100pt;rotation:-45;z-index:307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" stroked="f" strokeweight="1pt">
              <v:textbox style="mso-fit-shape-to-text:t">
                <w:txbxContent>
                  <w:p w14:paraId="4573BFC3" w14:textId="77777777" w:rsidR="00061EC4" w:rsidRDefault="00000000">
                    <w:pPr>
                      <w:jc w:val="center"/>
                    </w:pPr>
                    <w:r>
                      <w:rPr>
                        <w:color w:val="FF0000"/>
                        <w:sz w:val="32"/>
                      </w:rPr>
                      <w:t>Created with a trial version of Syncfusion Word library</w:t>
                    </w:r>
                  </w:p>
                </w:txbxContent>
              </v:textbox>
              <w10:wrap anchorx="page" anchory="page"/>
            </v:rect>
          </w:pict>
        </mc:Fallback>
      </mc:AlternateContent>
    </w:r>
  </w:p>
  <w:p w14:paraId="7EDA4AE1" w14:textId="77777777" w:rsidR="00061EC4" w:rsidRDefault="0006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FCFAC2D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23445FC2"/>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548106545">
    <w:abstractNumId w:val="0"/>
  </w:num>
  <w:num w:numId="2" w16cid:durableId="5110668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ranya Sakthivel">
    <w15:presenceInfo w15:providerId="None" w15:userId="Dharanya Sakthi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C4"/>
    <w:rsid w:val="00061EC4"/>
    <w:rsid w:val="001B389A"/>
    <w:rsid w:val="00265B26"/>
    <w:rsid w:val="00301765"/>
    <w:rsid w:val="003F7383"/>
    <w:rsid w:val="00513443"/>
    <w:rsid w:val="006333D6"/>
    <w:rsid w:val="00895329"/>
    <w:rsid w:val="008F4AA2"/>
    <w:rsid w:val="00920326"/>
    <w:rsid w:val="00A56DF2"/>
    <w:rsid w:val="00CE337C"/>
    <w:rsid w:val="00DB4F41"/>
    <w:rsid w:val="00EC2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E90D6"/>
  <w15:docId w15:val="{2BC0B2B8-4EFD-4A2B-8255-E7DC5D91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customStyle="1" w:styleId="CommentReference1">
    <w:name w:val="Comment Reference1"/>
    <w:basedOn w:val="DefaultParagraphFont"/>
    <w:rPr>
      <w:sz w:val="16"/>
      <w:szCs w:val="16"/>
    </w:rPr>
  </w:style>
  <w:style w:type="paragraph" w:customStyle="1" w:styleId="CommentText1">
    <w:name w:val="Comment Text1"/>
    <w:basedOn w:val="Normal"/>
    <w:next w:val="Normal"/>
    <w:link w:val="CommentTextChar"/>
    <w:pPr>
      <w:spacing w:line="240" w:lineRule="auto"/>
    </w:pPr>
  </w:style>
  <w:style w:type="character" w:customStyle="1" w:styleId="CommentTextChar">
    <w:name w:val="Comment Text Char"/>
    <w:basedOn w:val="DefaultParagraphFont"/>
    <w:link w:val="CommentText1"/>
    <w:rPr>
      <w:color w:val="595959"/>
      <w:sz w:val="20"/>
      <w:szCs w:val="20"/>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CommentTextChar"/>
    <w:link w:val="CommentSubject1"/>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paragraph" w:styleId="Revision">
    <w:name w:val="Revision"/>
    <w:hidden/>
    <w:uiPriority w:val="99"/>
    <w:semiHidden/>
    <w:rsid w:val="00920326"/>
    <w:pPr>
      <w:spacing w:after="0" w:line="240" w:lineRule="auto"/>
    </w:pPr>
    <w:rPr>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13</cp:revision>
  <dcterms:created xsi:type="dcterms:W3CDTF">2022-01-18T18:38:00Z</dcterms:created>
  <dcterms:modified xsi:type="dcterms:W3CDTF">2025-05-28T05:09:00Z</dcterms:modified>
</cp:coreProperties>
</file>